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F38" w:rsidRPr="00B56D06" w:rsidRDefault="003C6633" w:rsidP="00B56D06">
      <w:pPr>
        <w:pStyle w:val="Prrafodelista"/>
        <w:numPr>
          <w:ilvl w:val="0"/>
          <w:numId w:val="4"/>
        </w:numPr>
        <w:tabs>
          <w:tab w:val="right" w:pos="7086"/>
        </w:tabs>
        <w:spacing w:after="494" w:line="360" w:lineRule="auto"/>
        <w:ind w:right="1418"/>
        <w:jc w:val="both"/>
        <w:rPr>
          <w:rFonts w:eastAsiaTheme="minorEastAsia" w:cstheme="minorHAnsi"/>
          <w:b/>
          <w:bCs/>
          <w:color w:val="222222"/>
          <w:shd w:val="clear" w:color="auto" w:fill="FFFFFF"/>
        </w:rPr>
      </w:pPr>
      <w:r w:rsidRPr="00B56D06">
        <w:rPr>
          <w:rFonts w:eastAsiaTheme="minorEastAsia" w:cstheme="minorHAnsi"/>
          <w:b/>
          <w:bCs/>
          <w:color w:val="222222"/>
          <w:shd w:val="clear" w:color="auto" w:fill="FFFFFF"/>
        </w:rPr>
        <w:t xml:space="preserve">Aplicaciones </w:t>
      </w:r>
    </w:p>
    <w:p w:rsidR="00573275" w:rsidRDefault="008111A8"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Esta sección está dedicada a presentar </w:t>
      </w:r>
      <w:r w:rsidR="00F87936">
        <w:rPr>
          <w:rFonts w:eastAsiaTheme="minorEastAsia" w:cstheme="minorHAnsi"/>
          <w:bCs/>
          <w:color w:val="222222"/>
          <w:shd w:val="clear" w:color="auto" w:fill="FFFFFF"/>
        </w:rPr>
        <w:t xml:space="preserve">dos problemas en los que es pertinente la aplicación del Empirical Bayes Index para la detección de autocorrelación espacial. Se obtienen además, para fines comparativos los índices de </w:t>
      </w:r>
      <w:r>
        <w:rPr>
          <w:rFonts w:eastAsiaTheme="minorEastAsia" w:cstheme="minorHAnsi"/>
          <w:bCs/>
          <w:color w:val="222222"/>
          <w:shd w:val="clear" w:color="auto" w:fill="FFFFFF"/>
        </w:rPr>
        <w:t xml:space="preserve"> Moran</w:t>
      </w:r>
      <w:r w:rsidR="00F87936">
        <w:rPr>
          <w:rFonts w:eastAsiaTheme="minorEastAsia" w:cstheme="minorHAnsi"/>
          <w:bCs/>
          <w:color w:val="222222"/>
          <w:shd w:val="clear" w:color="auto" w:fill="FFFFFF"/>
        </w:rPr>
        <w:t xml:space="preserve"> y</w:t>
      </w:r>
      <w:r>
        <w:rPr>
          <w:rFonts w:eastAsiaTheme="minorEastAsia" w:cstheme="minorHAnsi"/>
          <w:bCs/>
          <w:color w:val="222222"/>
          <w:shd w:val="clear" w:color="auto" w:fill="FFFFFF"/>
        </w:rPr>
        <w:t xml:space="preserve"> Oden</w:t>
      </w:r>
      <w:r w:rsidR="00537362">
        <w:rPr>
          <w:rFonts w:eastAsiaTheme="minorEastAsia" w:cstheme="minorHAnsi"/>
          <w:bCs/>
          <w:color w:val="222222"/>
          <w:shd w:val="clear" w:color="auto" w:fill="FFFFFF"/>
        </w:rPr>
        <w:t xml:space="preserve">. En ambos casos, </w:t>
      </w:r>
      <w:r>
        <w:rPr>
          <w:rFonts w:eastAsiaTheme="minorEastAsia" w:cstheme="minorHAnsi"/>
          <w:bCs/>
          <w:color w:val="222222"/>
          <w:shd w:val="clear" w:color="auto" w:fill="FFFFFF"/>
        </w:rPr>
        <w:t>las unidades</w:t>
      </w:r>
      <w:r w:rsidR="00537362">
        <w:rPr>
          <w:rFonts w:eastAsiaTheme="minorEastAsia" w:cstheme="minorHAnsi"/>
          <w:bCs/>
          <w:color w:val="222222"/>
          <w:shd w:val="clear" w:color="auto" w:fill="FFFFFF"/>
        </w:rPr>
        <w:t xml:space="preserve"> que se consideran son</w:t>
      </w:r>
      <w:r>
        <w:rPr>
          <w:rFonts w:eastAsiaTheme="minorEastAsia" w:cstheme="minorHAnsi"/>
          <w:bCs/>
          <w:color w:val="222222"/>
          <w:shd w:val="clear" w:color="auto" w:fill="FFFFFF"/>
        </w:rPr>
        <w:t xml:space="preserve"> los radios censales de la ciudad de Rosario, </w:t>
      </w:r>
      <w:r w:rsidR="00537362">
        <w:rPr>
          <w:rFonts w:eastAsiaTheme="minorEastAsia" w:cstheme="minorHAnsi"/>
          <w:bCs/>
          <w:color w:val="222222"/>
          <w:shd w:val="clear" w:color="auto" w:fill="FFFFFF"/>
        </w:rPr>
        <w:t xml:space="preserve">los que </w:t>
      </w:r>
      <w:r>
        <w:rPr>
          <w:rFonts w:eastAsiaTheme="minorEastAsia" w:cstheme="minorHAnsi"/>
          <w:bCs/>
          <w:color w:val="222222"/>
          <w:shd w:val="clear" w:color="auto" w:fill="FFFFFF"/>
        </w:rPr>
        <w:t>son de diferente tamaño</w:t>
      </w:r>
      <w:r w:rsidR="00537362">
        <w:rPr>
          <w:rFonts w:eastAsiaTheme="minorEastAsia" w:cstheme="minorHAnsi"/>
          <w:bCs/>
          <w:color w:val="222222"/>
          <w:shd w:val="clear" w:color="auto" w:fill="FFFFFF"/>
        </w:rPr>
        <w:t xml:space="preserve"> de acuerdo a las variables que se consideran</w:t>
      </w:r>
      <w:r>
        <w:rPr>
          <w:rFonts w:eastAsiaTheme="minorEastAsia" w:cstheme="minorHAnsi"/>
          <w:bCs/>
          <w:color w:val="222222"/>
          <w:shd w:val="clear" w:color="auto" w:fill="FFFFFF"/>
        </w:rPr>
        <w:t xml:space="preserve">. Debe recordarse  </w:t>
      </w:r>
      <w:r w:rsidR="00D1717E">
        <w:rPr>
          <w:rFonts w:eastAsiaTheme="minorEastAsia" w:cstheme="minorHAnsi"/>
          <w:bCs/>
          <w:color w:val="222222"/>
          <w:shd w:val="clear" w:color="auto" w:fill="FFFFFF"/>
        </w:rPr>
        <w:t xml:space="preserve">como se ha señalado en el capítulo anterior, que bajos esas condiciones el nivel de significación del test de autocorrelación espacial </w:t>
      </w:r>
      <w:r w:rsidR="00537362">
        <w:rPr>
          <w:rFonts w:eastAsiaTheme="minorEastAsia" w:cstheme="minorHAnsi"/>
          <w:bCs/>
          <w:color w:val="222222"/>
          <w:shd w:val="clear" w:color="auto" w:fill="FFFFFF"/>
        </w:rPr>
        <w:t xml:space="preserve">de Moran, utilizado regularmente, </w:t>
      </w:r>
      <w:r w:rsidR="00D1717E">
        <w:rPr>
          <w:rFonts w:eastAsiaTheme="minorEastAsia" w:cstheme="minorHAnsi"/>
          <w:bCs/>
          <w:color w:val="222222"/>
          <w:shd w:val="clear" w:color="auto" w:fill="FFFFFF"/>
        </w:rPr>
        <w:t>e</w:t>
      </w:r>
      <w:r w:rsidR="00AA2F3B">
        <w:rPr>
          <w:rFonts w:eastAsiaTheme="minorEastAsia" w:cstheme="minorHAnsi"/>
          <w:bCs/>
          <w:color w:val="222222"/>
          <w:shd w:val="clear" w:color="auto" w:fill="FFFFFF"/>
        </w:rPr>
        <w:t>s</w:t>
      </w:r>
      <w:r w:rsidR="00D1717E">
        <w:rPr>
          <w:rFonts w:eastAsiaTheme="minorEastAsia" w:cstheme="minorHAnsi"/>
          <w:bCs/>
          <w:color w:val="222222"/>
          <w:shd w:val="clear" w:color="auto" w:fill="FFFFFF"/>
        </w:rPr>
        <w:t xml:space="preserve"> superior </w:t>
      </w:r>
      <w:r w:rsidR="00AA2F3B">
        <w:rPr>
          <w:rFonts w:eastAsiaTheme="minorEastAsia" w:cstheme="minorHAnsi"/>
          <w:bCs/>
          <w:color w:val="222222"/>
          <w:shd w:val="clear" w:color="auto" w:fill="FFFFFF"/>
        </w:rPr>
        <w:t>a su valor nominal</w:t>
      </w:r>
      <w:r w:rsidR="00F87936">
        <w:rPr>
          <w:rFonts w:eastAsiaTheme="minorEastAsia" w:cstheme="minorHAnsi"/>
          <w:bCs/>
          <w:color w:val="222222"/>
          <w:shd w:val="clear" w:color="auto" w:fill="FFFFFF"/>
        </w:rPr>
        <w:t>,</w:t>
      </w:r>
      <w:r w:rsidR="00537362">
        <w:rPr>
          <w:rFonts w:eastAsiaTheme="minorEastAsia" w:cstheme="minorHAnsi"/>
          <w:bCs/>
          <w:color w:val="222222"/>
          <w:shd w:val="clear" w:color="auto" w:fill="FFFFFF"/>
        </w:rPr>
        <w:t xml:space="preserve"> inconveniente</w:t>
      </w:r>
      <w:r w:rsidR="00AA2F3B">
        <w:rPr>
          <w:rFonts w:eastAsiaTheme="minorEastAsia" w:cstheme="minorHAnsi"/>
          <w:bCs/>
          <w:color w:val="222222"/>
          <w:shd w:val="clear" w:color="auto" w:fill="FFFFFF"/>
        </w:rPr>
        <w:t xml:space="preserve"> </w:t>
      </w:r>
      <w:r w:rsidR="00F87936">
        <w:rPr>
          <w:rFonts w:eastAsiaTheme="minorEastAsia" w:cstheme="minorHAnsi"/>
          <w:bCs/>
          <w:color w:val="222222"/>
          <w:shd w:val="clear" w:color="auto" w:fill="FFFFFF"/>
        </w:rPr>
        <w:t xml:space="preserve">que </w:t>
      </w:r>
      <w:r w:rsidR="00AA2F3B">
        <w:rPr>
          <w:rFonts w:eastAsiaTheme="minorEastAsia" w:cstheme="minorHAnsi"/>
          <w:bCs/>
          <w:color w:val="222222"/>
          <w:shd w:val="clear" w:color="auto" w:fill="FFFFFF"/>
        </w:rPr>
        <w:t xml:space="preserve">generó la propuesta del </w:t>
      </w:r>
      <w:r w:rsidR="00F87936">
        <w:rPr>
          <w:rFonts w:eastAsiaTheme="minorEastAsia" w:cstheme="minorHAnsi"/>
          <w:bCs/>
          <w:color w:val="222222"/>
          <w:shd w:val="clear" w:color="auto" w:fill="FFFFFF"/>
        </w:rPr>
        <w:t>EBI</w:t>
      </w:r>
      <w:r w:rsidR="00537362">
        <w:rPr>
          <w:rFonts w:eastAsiaTheme="minorEastAsia" w:cstheme="minorHAnsi"/>
          <w:bCs/>
          <w:color w:val="222222"/>
          <w:shd w:val="clear" w:color="auto" w:fill="FFFFFF"/>
        </w:rPr>
        <w:t xml:space="preserve"> (Assunção </w:t>
      </w:r>
      <w:r w:rsidR="00F87936">
        <w:rPr>
          <w:rFonts w:eastAsiaTheme="minorEastAsia" w:cstheme="minorHAnsi"/>
          <w:bCs/>
          <w:color w:val="222222"/>
          <w:shd w:val="clear" w:color="auto" w:fill="FFFFFF"/>
        </w:rPr>
        <w:t>o</w:t>
      </w:r>
      <w:r w:rsidR="00537362">
        <w:rPr>
          <w:rFonts w:eastAsiaTheme="minorEastAsia" w:cstheme="minorHAnsi"/>
          <w:bCs/>
          <w:color w:val="222222"/>
          <w:shd w:val="clear" w:color="auto" w:fill="FFFFFF"/>
        </w:rPr>
        <w:t xml:space="preserve">p. </w:t>
      </w:r>
      <w:r w:rsidR="00F87936">
        <w:rPr>
          <w:rFonts w:eastAsiaTheme="minorEastAsia" w:cstheme="minorHAnsi"/>
          <w:bCs/>
          <w:color w:val="222222"/>
          <w:shd w:val="clear" w:color="auto" w:fill="FFFFFF"/>
        </w:rPr>
        <w:t>c</w:t>
      </w:r>
      <w:r w:rsidR="00537362">
        <w:rPr>
          <w:rFonts w:eastAsiaTheme="minorEastAsia" w:cstheme="minorHAnsi"/>
          <w:bCs/>
          <w:color w:val="222222"/>
          <w:shd w:val="clear" w:color="auto" w:fill="FFFFFF"/>
        </w:rPr>
        <w:t>it.)</w:t>
      </w:r>
      <w:r w:rsidR="00573275">
        <w:rPr>
          <w:rFonts w:eastAsiaTheme="minorEastAsia" w:cstheme="minorHAnsi"/>
          <w:bCs/>
          <w:color w:val="222222"/>
          <w:shd w:val="clear" w:color="auto" w:fill="FFFFFF"/>
        </w:rPr>
        <w:t>.</w:t>
      </w:r>
    </w:p>
    <w:p w:rsidR="00573275" w:rsidRDefault="00573275"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Los dos problemas </w:t>
      </w:r>
      <w:r w:rsidR="006E0B97">
        <w:rPr>
          <w:rFonts w:eastAsiaTheme="minorEastAsia" w:cstheme="minorHAnsi"/>
          <w:bCs/>
          <w:color w:val="222222"/>
          <w:shd w:val="clear" w:color="auto" w:fill="FFFFFF"/>
        </w:rPr>
        <w:t xml:space="preserve">de aplicación </w:t>
      </w:r>
      <w:r>
        <w:rPr>
          <w:rFonts w:eastAsiaTheme="minorEastAsia" w:cstheme="minorHAnsi"/>
          <w:bCs/>
          <w:color w:val="222222"/>
          <w:shd w:val="clear" w:color="auto" w:fill="FFFFFF"/>
        </w:rPr>
        <w:t>que se abordan son</w:t>
      </w:r>
      <w:r w:rsidR="006E0B97">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el estudio de la autocorrelación espacial para el número de hogares </w:t>
      </w:r>
      <w:r w:rsidR="006E0B97">
        <w:rPr>
          <w:rFonts w:eastAsiaTheme="minorEastAsia" w:cstheme="minorHAnsi"/>
          <w:bCs/>
          <w:color w:val="222222"/>
          <w:shd w:val="clear" w:color="auto" w:fill="FFFFFF"/>
        </w:rPr>
        <w:t xml:space="preserve">con necesidades básicas insatisfechas </w:t>
      </w:r>
      <w:r w:rsidR="00F87936">
        <w:rPr>
          <w:rFonts w:eastAsiaTheme="minorEastAsia" w:cstheme="minorHAnsi"/>
          <w:bCs/>
          <w:color w:val="222222"/>
          <w:shd w:val="clear" w:color="auto" w:fill="FFFFFF"/>
        </w:rPr>
        <w:t xml:space="preserve">(NBI) </w:t>
      </w:r>
      <w:r w:rsidR="006E0B97">
        <w:rPr>
          <w:rFonts w:eastAsiaTheme="minorEastAsia" w:cstheme="minorHAnsi"/>
          <w:bCs/>
          <w:color w:val="222222"/>
          <w:shd w:val="clear" w:color="auto" w:fill="FFFFFF"/>
        </w:rPr>
        <w:t>en la ciudad de Rosario en el año 2010</w:t>
      </w:r>
      <w:r w:rsidR="0061011A">
        <w:rPr>
          <w:rFonts w:eastAsiaTheme="minorEastAsia" w:cstheme="minorHAnsi"/>
          <w:bCs/>
          <w:color w:val="222222"/>
          <w:shd w:val="clear" w:color="auto" w:fill="FFFFFF"/>
        </w:rPr>
        <w:t xml:space="preserve"> y</w:t>
      </w:r>
      <w:r w:rsidR="00B824A3">
        <w:rPr>
          <w:rFonts w:eastAsiaTheme="minorEastAsia" w:cstheme="minorHAnsi"/>
          <w:bCs/>
          <w:color w:val="222222"/>
          <w:shd w:val="clear" w:color="auto" w:fill="FFFFFF"/>
        </w:rPr>
        <w:t xml:space="preserve"> el número de heridos</w:t>
      </w:r>
      <w:r w:rsidR="0061011A">
        <w:rPr>
          <w:rFonts w:eastAsiaTheme="minorEastAsia" w:cstheme="minorHAnsi"/>
          <w:bCs/>
          <w:color w:val="222222"/>
          <w:shd w:val="clear" w:color="auto" w:fill="FFFFFF"/>
        </w:rPr>
        <w:t xml:space="preserve"> por delitos con armas de fuego </w:t>
      </w:r>
      <w:r w:rsidR="00F87936">
        <w:rPr>
          <w:rFonts w:eastAsiaTheme="minorEastAsia" w:cstheme="minorHAnsi"/>
          <w:bCs/>
          <w:color w:val="222222"/>
          <w:shd w:val="clear" w:color="auto" w:fill="FFFFFF"/>
        </w:rPr>
        <w:t xml:space="preserve">en la ciudad de Rosario, </w:t>
      </w:r>
      <w:r w:rsidR="0061011A">
        <w:rPr>
          <w:rFonts w:eastAsiaTheme="minorEastAsia" w:cstheme="minorHAnsi"/>
          <w:bCs/>
          <w:color w:val="222222"/>
          <w:shd w:val="clear" w:color="auto" w:fill="FFFFFF"/>
        </w:rPr>
        <w:t xml:space="preserve">en </w:t>
      </w:r>
      <w:r w:rsidR="00B824A3">
        <w:rPr>
          <w:rFonts w:eastAsiaTheme="minorEastAsia" w:cstheme="minorHAnsi"/>
          <w:bCs/>
          <w:color w:val="222222"/>
          <w:shd w:val="clear" w:color="auto" w:fill="FFFFFF"/>
        </w:rPr>
        <w:t>un determinado</w:t>
      </w:r>
      <w:r w:rsidR="0061011A">
        <w:rPr>
          <w:rFonts w:eastAsiaTheme="minorEastAsia" w:cstheme="minorHAnsi"/>
          <w:bCs/>
          <w:color w:val="222222"/>
          <w:shd w:val="clear" w:color="auto" w:fill="FFFFFF"/>
        </w:rPr>
        <w:t xml:space="preserve"> período</w:t>
      </w:r>
      <w:r w:rsidR="00F87936">
        <w:rPr>
          <w:rFonts w:eastAsiaTheme="minorEastAsia" w:cstheme="minorHAnsi"/>
          <w:bCs/>
          <w:color w:val="222222"/>
          <w:shd w:val="clear" w:color="auto" w:fill="FFFFFF"/>
        </w:rPr>
        <w:t>, que no se especifica por cuestiones de confidencialidad de la información.</w:t>
      </w:r>
      <w:r w:rsidR="0061011A">
        <w:rPr>
          <w:rFonts w:eastAsiaTheme="minorEastAsia" w:cstheme="minorHAnsi"/>
          <w:bCs/>
          <w:color w:val="222222"/>
          <w:shd w:val="clear" w:color="auto" w:fill="FFFFFF"/>
        </w:rPr>
        <w:t xml:space="preserve"> </w:t>
      </w:r>
      <w:r w:rsidR="00F87936">
        <w:rPr>
          <w:rFonts w:eastAsiaTheme="minorEastAsia" w:cstheme="minorHAnsi"/>
          <w:bCs/>
          <w:color w:val="222222"/>
          <w:shd w:val="clear" w:color="auto" w:fill="FFFFFF"/>
        </w:rPr>
        <w:t>E</w:t>
      </w:r>
      <w:r w:rsidR="0061011A">
        <w:rPr>
          <w:rFonts w:eastAsiaTheme="minorEastAsia" w:cstheme="minorHAnsi"/>
          <w:bCs/>
          <w:color w:val="222222"/>
          <w:shd w:val="clear" w:color="auto" w:fill="FFFFFF"/>
        </w:rPr>
        <w:t>ste segundo problema</w:t>
      </w:r>
      <w:r w:rsidR="00F87936">
        <w:rPr>
          <w:rFonts w:eastAsiaTheme="minorEastAsia" w:cstheme="minorHAnsi"/>
          <w:bCs/>
          <w:color w:val="222222"/>
          <w:shd w:val="clear" w:color="auto" w:fill="FFFFFF"/>
        </w:rPr>
        <w:t xml:space="preserve"> es similar al ejemplo que se</w:t>
      </w:r>
      <w:r w:rsidR="0061011A">
        <w:rPr>
          <w:rFonts w:eastAsiaTheme="minorEastAsia" w:cstheme="minorHAnsi"/>
          <w:bCs/>
          <w:color w:val="222222"/>
          <w:shd w:val="clear" w:color="auto" w:fill="FFFFFF"/>
        </w:rPr>
        <w:t xml:space="preserve"> </w:t>
      </w:r>
      <w:r w:rsidR="00F87936">
        <w:rPr>
          <w:rFonts w:eastAsiaTheme="minorEastAsia" w:cstheme="minorHAnsi"/>
          <w:bCs/>
          <w:color w:val="222222"/>
          <w:shd w:val="clear" w:color="auto" w:fill="FFFFFF"/>
        </w:rPr>
        <w:t>incluye</w:t>
      </w:r>
      <w:r w:rsidR="0061011A">
        <w:rPr>
          <w:rFonts w:eastAsiaTheme="minorEastAsia" w:cstheme="minorHAnsi"/>
          <w:bCs/>
          <w:color w:val="222222"/>
          <w:shd w:val="clear" w:color="auto" w:fill="FFFFFF"/>
        </w:rPr>
        <w:t xml:space="preserve"> en el artículo en el que se realiza la presentación del EBI </w:t>
      </w:r>
      <w:r w:rsidR="0061011A">
        <w:t>(As</w:t>
      </w:r>
      <w:r w:rsidR="003C6633">
        <w:t>s</w:t>
      </w:r>
      <w:r w:rsidR="0061011A">
        <w:t>un</w:t>
      </w:r>
      <w:r w:rsidR="0061011A" w:rsidRPr="00F350C2">
        <w:t>çã</w:t>
      </w:r>
      <w:r w:rsidR="0061011A">
        <w:t xml:space="preserve">o </w:t>
      </w:r>
      <w:r w:rsidR="009D360B">
        <w:t>op.cit.</w:t>
      </w:r>
      <w:r w:rsidR="0061011A">
        <w:t xml:space="preserve">) </w:t>
      </w:r>
      <w:r w:rsidR="009D360B">
        <w:t>donde se</w:t>
      </w:r>
      <w:r w:rsidR="0061011A">
        <w:t xml:space="preserve"> </w:t>
      </w:r>
      <w:r w:rsidR="009D360B">
        <w:t>estudia la distribución espacial del</w:t>
      </w:r>
      <w:r w:rsidR="0061011A">
        <w:t xml:space="preserve"> número de homicidios en las diferentes áreas administrativas de Belo Horizonte.</w:t>
      </w:r>
    </w:p>
    <w:p w:rsidR="005228B0" w:rsidRDefault="005A6318" w:rsidP="002E0D7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shd w:val="clear" w:color="auto" w:fill="FFFFFF"/>
        </w:rPr>
        <w:t xml:space="preserve">La ciudad de Rosario en el año 2010, se encontraba dividida en </w:t>
      </w:r>
      <w:r w:rsidR="00001788">
        <w:rPr>
          <w:rFonts w:eastAsiaTheme="minorEastAsia" w:cstheme="minorHAnsi"/>
          <w:bCs/>
          <w:color w:val="222222"/>
          <w:shd w:val="clear" w:color="auto" w:fill="FFFFFF"/>
        </w:rPr>
        <w:t xml:space="preserve">1073 </w:t>
      </w:r>
      <w:r w:rsidRPr="006A3C4D">
        <w:rPr>
          <w:rFonts w:eastAsiaTheme="minorEastAsia" w:cstheme="minorHAnsi"/>
          <w:bCs/>
          <w:shd w:val="clear" w:color="auto" w:fill="FFFFFF"/>
        </w:rPr>
        <w:t>radios censales</w:t>
      </w:r>
      <w:r w:rsidR="003C6633">
        <w:rPr>
          <w:rFonts w:eastAsiaTheme="minorEastAsia" w:cstheme="minorHAnsi"/>
          <w:bCs/>
          <w:shd w:val="clear" w:color="auto" w:fill="FFFFFF"/>
        </w:rPr>
        <w:t>,</w:t>
      </w:r>
      <w:r>
        <w:rPr>
          <w:rFonts w:eastAsiaTheme="minorEastAsia" w:cstheme="minorHAnsi"/>
          <w:bCs/>
          <w:shd w:val="clear" w:color="auto" w:fill="FFFFFF"/>
        </w:rPr>
        <w:t xml:space="preserve"> como se muestra en la Fig. 4.1. </w:t>
      </w:r>
      <w:r>
        <w:rPr>
          <w:rFonts w:eastAsiaTheme="minorEastAsia" w:cstheme="minorHAnsi"/>
          <w:bCs/>
          <w:color w:val="222222"/>
          <w:shd w:val="clear" w:color="auto" w:fill="FFFFFF"/>
        </w:rPr>
        <w:t>L</w:t>
      </w:r>
      <w:r w:rsidR="003C6633">
        <w:rPr>
          <w:rFonts w:eastAsiaTheme="minorEastAsia" w:cstheme="minorHAnsi"/>
          <w:bCs/>
          <w:color w:val="222222"/>
          <w:shd w:val="clear" w:color="auto" w:fill="FFFFFF"/>
        </w:rPr>
        <w:t>a población de la ciudad de Rosario</w:t>
      </w:r>
      <w:r>
        <w:rPr>
          <w:rFonts w:eastAsiaTheme="minorEastAsia" w:cstheme="minorHAnsi"/>
          <w:bCs/>
          <w:color w:val="222222"/>
          <w:shd w:val="clear" w:color="auto" w:fill="FFFFFF"/>
        </w:rPr>
        <w:t xml:space="preserve"> según el </w:t>
      </w:r>
      <w:r>
        <w:rPr>
          <w:rFonts w:eastAsiaTheme="minorEastAsia" w:cstheme="minorHAnsi"/>
          <w:bCs/>
          <w:shd w:val="clear" w:color="auto" w:fill="FFFFFF"/>
        </w:rPr>
        <w:t xml:space="preserve">Censo </w:t>
      </w:r>
      <w:r w:rsidR="00001788">
        <w:rPr>
          <w:rFonts w:eastAsiaTheme="minorEastAsia" w:cstheme="minorHAnsi"/>
          <w:bCs/>
          <w:color w:val="222222"/>
          <w:shd w:val="clear" w:color="auto" w:fill="FFFFFF"/>
        </w:rPr>
        <w:t xml:space="preserve">2010 </w:t>
      </w:r>
      <w:r w:rsidR="003C6633">
        <w:rPr>
          <w:rFonts w:eastAsiaTheme="minorEastAsia" w:cstheme="minorHAnsi"/>
          <w:bCs/>
          <w:color w:val="222222"/>
          <w:shd w:val="clear" w:color="auto" w:fill="FFFFFF"/>
        </w:rPr>
        <w:t xml:space="preserve">era de </w:t>
      </w:r>
      <w:r w:rsidR="00001788">
        <w:rPr>
          <w:rFonts w:eastAsiaTheme="minorEastAsia" w:cstheme="minorHAnsi"/>
          <w:bCs/>
          <w:color w:val="222222"/>
          <w:shd w:val="clear" w:color="auto" w:fill="FFFFFF"/>
        </w:rPr>
        <w:t xml:space="preserve">951856 </w:t>
      </w:r>
      <w:r w:rsidR="003C6633">
        <w:rPr>
          <w:rFonts w:eastAsiaTheme="minorEastAsia" w:cstheme="minorHAnsi"/>
          <w:bCs/>
          <w:shd w:val="clear" w:color="auto" w:fill="FFFFFF"/>
        </w:rPr>
        <w:t>habitantes</w:t>
      </w:r>
      <w:r w:rsidR="002E0D78">
        <w:rPr>
          <w:rFonts w:eastAsiaTheme="minorEastAsia" w:cstheme="minorHAnsi"/>
          <w:bCs/>
          <w:shd w:val="clear" w:color="auto" w:fill="FFFFFF"/>
        </w:rPr>
        <w:t xml:space="preserve"> y existían </w:t>
      </w:r>
      <w:r w:rsidR="002E0D78">
        <w:rPr>
          <w:rFonts w:eastAsiaTheme="minorEastAsia" w:cstheme="minorHAnsi"/>
          <w:bCs/>
          <w:color w:val="222222"/>
          <w:shd w:val="clear" w:color="auto" w:fill="FFFFFF"/>
        </w:rPr>
        <w:t>321715</w:t>
      </w:r>
      <w:r w:rsidR="00001788">
        <w:rPr>
          <w:rFonts w:eastAsiaTheme="minorEastAsia" w:cstheme="minorHAnsi"/>
          <w:bCs/>
          <w:color w:val="222222"/>
          <w:shd w:val="clear" w:color="auto" w:fill="FFFFFF"/>
        </w:rPr>
        <w:t xml:space="preserve"> </w:t>
      </w:r>
      <w:r>
        <w:rPr>
          <w:rFonts w:eastAsiaTheme="minorEastAsia" w:cstheme="minorHAnsi"/>
          <w:bCs/>
          <w:shd w:val="clear" w:color="auto" w:fill="FFFFFF"/>
        </w:rPr>
        <w:t>hogares.</w:t>
      </w:r>
      <w:r w:rsidR="00F011D8">
        <w:rPr>
          <w:rFonts w:eastAsiaTheme="minorEastAsia" w:cstheme="minorHAnsi"/>
          <w:bCs/>
          <w:shd w:val="clear" w:color="auto" w:fill="FFFFFF"/>
        </w:rPr>
        <w:t xml:space="preserve"> </w:t>
      </w:r>
    </w:p>
    <w:p w:rsidR="00DB0C23" w:rsidRDefault="00DB0C23" w:rsidP="00DB0C23">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4.1</w:t>
      </w:r>
      <w:r>
        <w:rPr>
          <w:rFonts w:eastAsiaTheme="minorEastAsia" w:cstheme="minorHAnsi"/>
          <w:bCs/>
          <w:color w:val="222222"/>
          <w:shd w:val="clear" w:color="auto" w:fill="FFFFFF"/>
        </w:rPr>
        <w:t>: Radios censales de la ciudad de Rosario.</w:t>
      </w:r>
    </w:p>
    <w:p w:rsidR="00DB0C23" w:rsidRDefault="00C826C1" w:rsidP="00DB0C23">
      <w:pPr>
        <w:pStyle w:val="Prrafodelista"/>
        <w:tabs>
          <w:tab w:val="right" w:pos="7086"/>
        </w:tabs>
        <w:ind w:left="0"/>
        <w:contextualSpacing w:val="0"/>
        <w:rPr>
          <w:rFonts w:eastAsiaTheme="minorEastAsia" w:cstheme="minorHAnsi"/>
          <w:bCs/>
          <w:color w:val="222222"/>
          <w:shd w:val="clear" w:color="auto" w:fill="FFFFFF"/>
        </w:rPr>
      </w:pPr>
      <w:r w:rsidRPr="009D4603">
        <w:rPr>
          <w:rFonts w:eastAsiaTheme="minorEastAsia" w:cstheme="minorHAnsi"/>
          <w:bCs/>
          <w:noProof/>
          <w:color w:val="222222"/>
          <w:shd w:val="clear" w:color="auto" w:fill="FFFFFF"/>
          <w:lang w:eastAsia="es-AR"/>
        </w:rPr>
        <w:lastRenderedPageBreak/>
        <w:drawing>
          <wp:inline distT="0" distB="0" distL="0" distR="0">
            <wp:extent cx="2590800" cy="2683953"/>
            <wp:effectExtent l="0" t="0" r="0" b="2540"/>
            <wp:docPr id="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rosar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5872" cy="2709926"/>
                    </a:xfrm>
                    <a:prstGeom prst="rect">
                      <a:avLst/>
                    </a:prstGeom>
                  </pic:spPr>
                </pic:pic>
              </a:graphicData>
            </a:graphic>
          </wp:inline>
        </w:drawing>
      </w:r>
    </w:p>
    <w:p w:rsidR="005228B0" w:rsidRDefault="005228B0" w:rsidP="009D4603">
      <w:pPr>
        <w:tabs>
          <w:tab w:val="right" w:pos="7086"/>
        </w:tabs>
        <w:spacing w:after="494" w:line="360" w:lineRule="auto"/>
        <w:ind w:right="1418"/>
        <w:jc w:val="both"/>
        <w:rPr>
          <w:rFonts w:eastAsiaTheme="minorEastAsia" w:cstheme="minorHAnsi"/>
          <w:bCs/>
          <w:shd w:val="clear" w:color="auto" w:fill="FFFFFF"/>
        </w:rPr>
      </w:pPr>
    </w:p>
    <w:p w:rsidR="005228B0" w:rsidRDefault="00DE5DD1" w:rsidP="009D4603">
      <w:pPr>
        <w:tabs>
          <w:tab w:val="right" w:pos="7086"/>
        </w:tabs>
        <w:spacing w:after="494" w:line="360" w:lineRule="auto"/>
        <w:ind w:right="1418"/>
        <w:jc w:val="both"/>
        <w:rPr>
          <w:rFonts w:eastAsiaTheme="minorEastAsia" w:cstheme="minorHAnsi"/>
          <w:bCs/>
          <w:shd w:val="clear" w:color="auto" w:fill="FFFFFF"/>
        </w:rPr>
      </w:pPr>
      <w:r>
        <w:rPr>
          <w:rFonts w:eastAsiaTheme="minorEastAsia" w:cstheme="minorHAnsi"/>
          <w:bCs/>
          <w:shd w:val="clear" w:color="auto" w:fill="FFFFFF"/>
        </w:rPr>
        <w:t xml:space="preserve">La distribución </w:t>
      </w:r>
      <w:r w:rsidR="005A6318">
        <w:rPr>
          <w:rFonts w:eastAsiaTheme="minorEastAsia" w:cstheme="minorHAnsi"/>
          <w:bCs/>
          <w:shd w:val="clear" w:color="auto" w:fill="FFFFFF"/>
        </w:rPr>
        <w:t xml:space="preserve">de frecuencias </w:t>
      </w:r>
      <w:r>
        <w:rPr>
          <w:rFonts w:eastAsiaTheme="minorEastAsia" w:cstheme="minorHAnsi"/>
          <w:bCs/>
          <w:shd w:val="clear" w:color="auto" w:fill="FFFFFF"/>
        </w:rPr>
        <w:t xml:space="preserve">del número de hogares por radio censal se presenta en </w:t>
      </w:r>
      <w:r w:rsidR="00B56D06">
        <w:rPr>
          <w:rFonts w:eastAsiaTheme="minorEastAsia" w:cstheme="minorHAnsi"/>
          <w:bCs/>
          <w:shd w:val="clear" w:color="auto" w:fill="FFFFFF"/>
        </w:rPr>
        <w:t>la</w:t>
      </w:r>
      <w:r>
        <w:rPr>
          <w:rFonts w:eastAsiaTheme="minorEastAsia" w:cstheme="minorHAnsi"/>
          <w:bCs/>
          <w:shd w:val="clear" w:color="auto" w:fill="FFFFFF"/>
        </w:rPr>
        <w:t xml:space="preserve"> </w:t>
      </w:r>
      <w:r w:rsidR="00B56D06">
        <w:rPr>
          <w:rFonts w:eastAsiaTheme="minorEastAsia" w:cstheme="minorHAnsi"/>
          <w:bCs/>
          <w:shd w:val="clear" w:color="auto" w:fill="FFFFFF"/>
        </w:rPr>
        <w:t>Fig.</w:t>
      </w:r>
      <w:r>
        <w:rPr>
          <w:rFonts w:eastAsiaTheme="minorEastAsia" w:cstheme="minorHAnsi"/>
          <w:bCs/>
          <w:shd w:val="clear" w:color="auto" w:fill="FFFFFF"/>
        </w:rPr>
        <w:t xml:space="preserve"> </w:t>
      </w:r>
      <w:r w:rsidR="00B56D06">
        <w:rPr>
          <w:rFonts w:eastAsiaTheme="minorEastAsia" w:cstheme="minorHAnsi"/>
          <w:bCs/>
          <w:shd w:val="clear" w:color="auto" w:fill="FFFFFF"/>
        </w:rPr>
        <w:t>4.2</w:t>
      </w:r>
      <w:r w:rsidR="005A6318">
        <w:rPr>
          <w:rFonts w:eastAsiaTheme="minorEastAsia" w:cstheme="minorHAnsi"/>
          <w:bCs/>
          <w:shd w:val="clear" w:color="auto" w:fill="FFFFFF"/>
        </w:rPr>
        <w:t>.</w:t>
      </w:r>
      <w:r w:rsidR="005A6318" w:rsidRPr="005A6318">
        <w:rPr>
          <w:rFonts w:eastAsiaTheme="minorEastAsia" w:cstheme="minorHAnsi"/>
          <w:bCs/>
          <w:shd w:val="clear" w:color="auto" w:fill="FFFFFF"/>
        </w:rPr>
        <w:t xml:space="preserve"> </w:t>
      </w:r>
      <w:r w:rsidR="005A6318">
        <w:rPr>
          <w:rFonts w:eastAsiaTheme="minorEastAsia" w:cstheme="minorHAnsi"/>
          <w:bCs/>
          <w:shd w:val="clear" w:color="auto" w:fill="FFFFFF"/>
        </w:rPr>
        <w:t>El número medio de hogares por radio censal es 300 y la desviación estándar 107. La mediana es 292, es decir, es un valor parecido a la media</w:t>
      </w:r>
      <w:r w:rsidR="009D360B">
        <w:rPr>
          <w:rFonts w:eastAsiaTheme="minorEastAsia" w:cstheme="minorHAnsi"/>
          <w:bCs/>
          <w:shd w:val="clear" w:color="auto" w:fill="FFFFFF"/>
        </w:rPr>
        <w:t xml:space="preserve"> y</w:t>
      </w:r>
      <w:r w:rsidR="005A6318">
        <w:rPr>
          <w:rFonts w:eastAsiaTheme="minorEastAsia" w:cstheme="minorHAnsi"/>
          <w:bCs/>
          <w:shd w:val="clear" w:color="auto" w:fill="FFFFFF"/>
        </w:rPr>
        <w:t xml:space="preserve"> el 25% de los radios cen</w:t>
      </w:r>
      <w:r w:rsidR="00B56D06">
        <w:rPr>
          <w:rFonts w:eastAsiaTheme="minorEastAsia" w:cstheme="minorHAnsi"/>
          <w:bCs/>
          <w:shd w:val="clear" w:color="auto" w:fill="FFFFFF"/>
        </w:rPr>
        <w:t>sales tiene 234</w:t>
      </w:r>
      <w:r w:rsidR="009D360B">
        <w:rPr>
          <w:rFonts w:eastAsiaTheme="minorEastAsia" w:cstheme="minorHAnsi"/>
          <w:bCs/>
          <w:shd w:val="clear" w:color="auto" w:fill="FFFFFF"/>
        </w:rPr>
        <w:t xml:space="preserve"> hogares o menos</w:t>
      </w:r>
      <w:r w:rsidR="00B56D06">
        <w:rPr>
          <w:rFonts w:eastAsiaTheme="minorEastAsia" w:cstheme="minorHAnsi"/>
          <w:bCs/>
          <w:shd w:val="clear" w:color="auto" w:fill="FFFFFF"/>
        </w:rPr>
        <w:t xml:space="preserve"> (</w:t>
      </w:r>
      <w:r w:rsidR="009D360B">
        <w:rPr>
          <w:rFonts w:eastAsiaTheme="minorEastAsia" w:cstheme="minorHAnsi"/>
          <w:bCs/>
          <w:shd w:val="clear" w:color="auto" w:fill="FFFFFF"/>
        </w:rPr>
        <w:t>primer cuartil</w:t>
      </w:r>
      <w:r w:rsidR="00B56D06">
        <w:rPr>
          <w:rFonts w:eastAsiaTheme="minorEastAsia" w:cstheme="minorHAnsi"/>
          <w:bCs/>
          <w:shd w:val="clear" w:color="auto" w:fill="FFFFFF"/>
        </w:rPr>
        <w:t>)</w:t>
      </w:r>
      <w:r w:rsidR="009D360B">
        <w:rPr>
          <w:rFonts w:eastAsiaTheme="minorEastAsia" w:cstheme="minorHAnsi"/>
          <w:bCs/>
          <w:shd w:val="clear" w:color="auto" w:fill="FFFFFF"/>
        </w:rPr>
        <w:t xml:space="preserve">. </w:t>
      </w:r>
      <w:r w:rsidR="005A6318">
        <w:rPr>
          <w:rFonts w:eastAsiaTheme="minorEastAsia" w:cstheme="minorHAnsi"/>
          <w:bCs/>
          <w:shd w:val="clear" w:color="auto" w:fill="FFFFFF"/>
        </w:rPr>
        <w:t xml:space="preserve">Los </w:t>
      </w:r>
      <w:r w:rsidR="00B56D06">
        <w:rPr>
          <w:rFonts w:eastAsiaTheme="minorEastAsia" w:cstheme="minorHAnsi"/>
          <w:bCs/>
          <w:shd w:val="clear" w:color="auto" w:fill="FFFFFF"/>
        </w:rPr>
        <w:t>268</w:t>
      </w:r>
      <w:r w:rsidR="005A6318">
        <w:rPr>
          <w:rFonts w:eastAsiaTheme="minorEastAsia" w:cstheme="minorHAnsi"/>
          <w:bCs/>
          <w:shd w:val="clear" w:color="auto" w:fill="FFFFFF"/>
        </w:rPr>
        <w:t xml:space="preserve"> radios más poblados tienen entre 352 y </w:t>
      </w:r>
      <w:r w:rsidR="00B56D06">
        <w:rPr>
          <w:rFonts w:eastAsiaTheme="minorEastAsia" w:cstheme="minorHAnsi"/>
          <w:bCs/>
          <w:shd w:val="clear" w:color="auto" w:fill="FFFFFF"/>
        </w:rPr>
        <w:t>1329</w:t>
      </w:r>
      <w:r w:rsidR="009D360B">
        <w:rPr>
          <w:rFonts w:eastAsiaTheme="minorEastAsia" w:cstheme="minorHAnsi"/>
          <w:bCs/>
          <w:shd w:val="clear" w:color="auto" w:fill="FFFFFF"/>
        </w:rPr>
        <w:t xml:space="preserve"> </w:t>
      </w:r>
      <w:r w:rsidR="005A6318">
        <w:rPr>
          <w:rFonts w:eastAsiaTheme="minorEastAsia" w:cstheme="minorHAnsi"/>
          <w:bCs/>
          <w:shd w:val="clear" w:color="auto" w:fill="FFFFFF"/>
        </w:rPr>
        <w:t>hogares lo que permite apreciar el desequilibrio en el tamaño de los radios censales expresado en término del número de hogares.</w:t>
      </w:r>
    </w:p>
    <w:p w:rsidR="00DE5DD1" w:rsidRDefault="00B56D06" w:rsidP="00DE5DD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4.2</w:t>
      </w:r>
      <w:r w:rsidR="00DE5DD1">
        <w:rPr>
          <w:rFonts w:eastAsiaTheme="minorEastAsia" w:cstheme="minorHAnsi"/>
          <w:bCs/>
          <w:color w:val="222222"/>
          <w:shd w:val="clear" w:color="auto" w:fill="FFFFFF"/>
        </w:rPr>
        <w:t xml:space="preserve">: </w:t>
      </w:r>
      <w:r w:rsidR="00A052A8">
        <w:rPr>
          <w:rFonts w:eastAsiaTheme="minorEastAsia" w:cstheme="minorHAnsi"/>
          <w:bCs/>
          <w:color w:val="222222"/>
          <w:shd w:val="clear" w:color="auto" w:fill="FFFFFF"/>
        </w:rPr>
        <w:t>Cantidad de radios censales según número de hogares, en la ciudad de Rosario en el año 2020</w:t>
      </w:r>
      <w:r w:rsidR="00DE5DD1">
        <w:rPr>
          <w:rFonts w:eastAsiaTheme="minorEastAsia" w:cstheme="minorHAnsi"/>
          <w:bCs/>
          <w:color w:val="222222"/>
          <w:shd w:val="clear" w:color="auto" w:fill="FFFFFF"/>
        </w:rPr>
        <w:t>.</w:t>
      </w:r>
    </w:p>
    <w:p w:rsidR="00DE5DD1" w:rsidRDefault="009C6A76" w:rsidP="00DE5DD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_hogar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9C6A76" w:rsidRDefault="00D24D72" w:rsidP="009C6A76">
      <w:pPr>
        <w:tabs>
          <w:tab w:val="right" w:pos="7086"/>
        </w:tabs>
        <w:spacing w:after="494" w:line="360" w:lineRule="auto"/>
        <w:ind w:right="1418"/>
        <w:jc w:val="both"/>
        <w:rPr>
          <w:rFonts w:eastAsiaTheme="minorEastAsia" w:cstheme="minorHAnsi"/>
          <w:bCs/>
          <w:shd w:val="clear" w:color="auto" w:fill="FFFFFF"/>
        </w:rPr>
      </w:pPr>
      <w:r>
        <w:rPr>
          <w:rFonts w:eastAsiaTheme="minorEastAsia" w:cstheme="minorHAnsi"/>
          <w:bCs/>
          <w:shd w:val="clear" w:color="auto" w:fill="FFFFFF"/>
        </w:rPr>
        <w:lastRenderedPageBreak/>
        <w:t>E</w:t>
      </w:r>
      <w:r w:rsidR="009C6A76">
        <w:rPr>
          <w:rFonts w:eastAsiaTheme="minorEastAsia" w:cstheme="minorHAnsi"/>
          <w:bCs/>
          <w:shd w:val="clear" w:color="auto" w:fill="FFFFFF"/>
        </w:rPr>
        <w:t xml:space="preserve">n la Fig. </w:t>
      </w:r>
      <w:r w:rsidR="009C6A76">
        <w:rPr>
          <w:rFonts w:eastAsiaTheme="minorEastAsia" w:cstheme="minorHAnsi"/>
          <w:bCs/>
          <w:shd w:val="clear" w:color="auto" w:fill="FFFFFF"/>
        </w:rPr>
        <w:t>4.3</w:t>
      </w:r>
      <w:r w:rsidR="009C6A76">
        <w:rPr>
          <w:rFonts w:eastAsiaTheme="minorEastAsia" w:cstheme="minorHAnsi"/>
          <w:bCs/>
          <w:shd w:val="clear" w:color="auto" w:fill="FFFFFF"/>
        </w:rPr>
        <w:t>.</w:t>
      </w:r>
      <w:r w:rsidR="009C6A76" w:rsidRPr="005A6318">
        <w:rPr>
          <w:rFonts w:eastAsiaTheme="minorEastAsia" w:cstheme="minorHAnsi"/>
          <w:bCs/>
          <w:shd w:val="clear" w:color="auto" w:fill="FFFFFF"/>
        </w:rPr>
        <w:t xml:space="preserve"> </w:t>
      </w:r>
      <w:r>
        <w:rPr>
          <w:rFonts w:eastAsiaTheme="minorEastAsia" w:cstheme="minorHAnsi"/>
          <w:bCs/>
          <w:shd w:val="clear" w:color="auto" w:fill="FFFFFF"/>
        </w:rPr>
        <w:t>se presenta</w:t>
      </w:r>
      <w:r w:rsidRPr="00D24D72">
        <w:rPr>
          <w:rFonts w:eastAsiaTheme="minorEastAsia" w:cstheme="minorHAnsi"/>
          <w:bCs/>
          <w:shd w:val="clear" w:color="auto" w:fill="FFFFFF"/>
        </w:rPr>
        <w:t xml:space="preserve"> </w:t>
      </w:r>
      <w:r>
        <w:rPr>
          <w:rFonts w:eastAsiaTheme="minorEastAsia" w:cstheme="minorHAnsi"/>
          <w:bCs/>
          <w:shd w:val="clear" w:color="auto" w:fill="FFFFFF"/>
        </w:rPr>
        <w:t>l</w:t>
      </w:r>
      <w:r>
        <w:rPr>
          <w:rFonts w:eastAsiaTheme="minorEastAsia" w:cstheme="minorHAnsi"/>
          <w:bCs/>
          <w:shd w:val="clear" w:color="auto" w:fill="FFFFFF"/>
        </w:rPr>
        <w:t>a distribución de frecuencias del número de habitantes</w:t>
      </w:r>
      <w:r>
        <w:rPr>
          <w:rFonts w:eastAsiaTheme="minorEastAsia" w:cstheme="minorHAnsi"/>
          <w:bCs/>
          <w:shd w:val="clear" w:color="auto" w:fill="FFFFFF"/>
        </w:rPr>
        <w:t xml:space="preserve"> a lo largo de los </w:t>
      </w:r>
      <w:r>
        <w:rPr>
          <w:rFonts w:eastAsiaTheme="minorEastAsia" w:cstheme="minorHAnsi"/>
          <w:bCs/>
          <w:shd w:val="clear" w:color="auto" w:fill="FFFFFF"/>
        </w:rPr>
        <w:t>radio</w:t>
      </w:r>
      <w:r>
        <w:rPr>
          <w:rFonts w:eastAsiaTheme="minorEastAsia" w:cstheme="minorHAnsi"/>
          <w:bCs/>
          <w:shd w:val="clear" w:color="auto" w:fill="FFFFFF"/>
        </w:rPr>
        <w:t>s</w:t>
      </w:r>
      <w:r>
        <w:rPr>
          <w:rFonts w:eastAsiaTheme="minorEastAsia" w:cstheme="minorHAnsi"/>
          <w:bCs/>
          <w:shd w:val="clear" w:color="auto" w:fill="FFFFFF"/>
        </w:rPr>
        <w:t xml:space="preserve"> censal</w:t>
      </w:r>
      <w:r>
        <w:rPr>
          <w:rFonts w:eastAsiaTheme="minorEastAsia" w:cstheme="minorHAnsi"/>
          <w:bCs/>
          <w:shd w:val="clear" w:color="auto" w:fill="FFFFFF"/>
        </w:rPr>
        <w:t xml:space="preserve">es de la ciudad de Rosario. </w:t>
      </w:r>
      <w:r w:rsidR="009C6A76">
        <w:rPr>
          <w:rFonts w:eastAsiaTheme="minorEastAsia" w:cstheme="minorHAnsi"/>
          <w:bCs/>
          <w:shd w:val="clear" w:color="auto" w:fill="FFFFFF"/>
        </w:rPr>
        <w:t xml:space="preserve">El número medio de habitantes por radio censal es </w:t>
      </w:r>
      <w:r w:rsidR="009C6A76">
        <w:rPr>
          <w:rFonts w:eastAsiaTheme="minorEastAsia" w:cstheme="minorHAnsi"/>
          <w:bCs/>
          <w:shd w:val="clear" w:color="auto" w:fill="FFFFFF"/>
        </w:rPr>
        <w:t>888</w:t>
      </w:r>
      <w:r w:rsidR="009C6A76">
        <w:rPr>
          <w:rFonts w:eastAsiaTheme="minorEastAsia" w:cstheme="minorHAnsi"/>
          <w:bCs/>
          <w:shd w:val="clear" w:color="auto" w:fill="FFFFFF"/>
        </w:rPr>
        <w:t xml:space="preserve"> y la desviación estándar </w:t>
      </w:r>
      <w:r w:rsidR="009C6A76">
        <w:rPr>
          <w:rFonts w:eastAsiaTheme="minorEastAsia" w:cstheme="minorHAnsi"/>
          <w:bCs/>
          <w:shd w:val="clear" w:color="auto" w:fill="FFFFFF"/>
        </w:rPr>
        <w:t>427</w:t>
      </w:r>
      <w:r w:rsidR="009C6A76">
        <w:rPr>
          <w:rFonts w:eastAsiaTheme="minorEastAsia" w:cstheme="minorHAnsi"/>
          <w:bCs/>
          <w:shd w:val="clear" w:color="auto" w:fill="FFFFFF"/>
        </w:rPr>
        <w:t xml:space="preserve">. La mediana es </w:t>
      </w:r>
      <w:r w:rsidR="009C6A76">
        <w:rPr>
          <w:rFonts w:eastAsiaTheme="minorEastAsia" w:cstheme="minorHAnsi"/>
          <w:bCs/>
          <w:shd w:val="clear" w:color="auto" w:fill="FFFFFF"/>
        </w:rPr>
        <w:t>811</w:t>
      </w:r>
      <w:r>
        <w:rPr>
          <w:rFonts w:eastAsiaTheme="minorEastAsia" w:cstheme="minorHAnsi"/>
          <w:bCs/>
          <w:shd w:val="clear" w:color="auto" w:fill="FFFFFF"/>
        </w:rPr>
        <w:t>, es decir, es un valor no tan lejano</w:t>
      </w:r>
      <w:r w:rsidR="009C6A76">
        <w:rPr>
          <w:rFonts w:eastAsiaTheme="minorEastAsia" w:cstheme="minorHAnsi"/>
          <w:bCs/>
          <w:shd w:val="clear" w:color="auto" w:fill="FFFFFF"/>
        </w:rPr>
        <w:t xml:space="preserve"> a la media y el 25% de los radios censales tiene </w:t>
      </w:r>
      <w:r w:rsidR="009C6A76">
        <w:rPr>
          <w:rFonts w:eastAsiaTheme="minorEastAsia" w:cstheme="minorHAnsi"/>
          <w:bCs/>
          <w:shd w:val="clear" w:color="auto" w:fill="FFFFFF"/>
        </w:rPr>
        <w:t>603</w:t>
      </w:r>
      <w:r w:rsidR="009C6A76">
        <w:rPr>
          <w:rFonts w:eastAsiaTheme="minorEastAsia" w:cstheme="minorHAnsi"/>
          <w:bCs/>
          <w:shd w:val="clear" w:color="auto" w:fill="FFFFFF"/>
        </w:rPr>
        <w:t xml:space="preserve"> habitantes o menos. Los 268 radios más poblados tienen entre </w:t>
      </w:r>
      <w:r w:rsidR="009C6A76">
        <w:rPr>
          <w:rFonts w:eastAsiaTheme="minorEastAsia" w:cstheme="minorHAnsi"/>
          <w:bCs/>
          <w:shd w:val="clear" w:color="auto" w:fill="FFFFFF"/>
        </w:rPr>
        <w:t>1070</w:t>
      </w:r>
      <w:r w:rsidR="009C6A76">
        <w:rPr>
          <w:rFonts w:eastAsiaTheme="minorEastAsia" w:cstheme="minorHAnsi"/>
          <w:bCs/>
          <w:shd w:val="clear" w:color="auto" w:fill="FFFFFF"/>
        </w:rPr>
        <w:t xml:space="preserve"> y </w:t>
      </w:r>
      <w:r w:rsidR="009C6A76">
        <w:rPr>
          <w:rFonts w:eastAsiaTheme="minorEastAsia" w:cstheme="minorHAnsi"/>
          <w:bCs/>
          <w:shd w:val="clear" w:color="auto" w:fill="FFFFFF"/>
        </w:rPr>
        <w:t>4663</w:t>
      </w:r>
      <w:r w:rsidR="009C6A76">
        <w:rPr>
          <w:rFonts w:eastAsiaTheme="minorEastAsia" w:cstheme="minorHAnsi"/>
          <w:bCs/>
          <w:shd w:val="clear" w:color="auto" w:fill="FFFFFF"/>
        </w:rPr>
        <w:t xml:space="preserve"> hogares lo que</w:t>
      </w:r>
      <w:r>
        <w:rPr>
          <w:rFonts w:eastAsiaTheme="minorEastAsia" w:cstheme="minorHAnsi"/>
          <w:bCs/>
          <w:shd w:val="clear" w:color="auto" w:fill="FFFFFF"/>
        </w:rPr>
        <w:t>, nuevamente,</w:t>
      </w:r>
      <w:r w:rsidR="009C6A76">
        <w:rPr>
          <w:rFonts w:eastAsiaTheme="minorEastAsia" w:cstheme="minorHAnsi"/>
          <w:bCs/>
          <w:shd w:val="clear" w:color="auto" w:fill="FFFFFF"/>
        </w:rPr>
        <w:t xml:space="preserve"> permite apreciar el desequilibrio en el tamaño de los radios censales</w:t>
      </w:r>
      <w:r>
        <w:rPr>
          <w:rFonts w:eastAsiaTheme="minorEastAsia" w:cstheme="minorHAnsi"/>
          <w:bCs/>
          <w:shd w:val="clear" w:color="auto" w:fill="FFFFFF"/>
        </w:rPr>
        <w:t>, en este caso,</w:t>
      </w:r>
      <w:r w:rsidR="009C6A76">
        <w:rPr>
          <w:rFonts w:eastAsiaTheme="minorEastAsia" w:cstheme="minorHAnsi"/>
          <w:bCs/>
          <w:shd w:val="clear" w:color="auto" w:fill="FFFFFF"/>
        </w:rPr>
        <w:t xml:space="preserve"> expresado en término del número de habitantes.</w:t>
      </w:r>
    </w:p>
    <w:p w:rsidR="005A6318" w:rsidRPr="00C86EB7" w:rsidRDefault="005A6318" w:rsidP="00D24D72">
      <w:pPr>
        <w:pStyle w:val="Prrafodelista"/>
        <w:tabs>
          <w:tab w:val="right" w:pos="7086"/>
        </w:tabs>
        <w:spacing w:before="100" w:beforeAutospacing="1" w:after="494" w:line="360" w:lineRule="auto"/>
        <w:ind w:left="0" w:right="1418"/>
        <w:jc w:val="both"/>
        <w:rPr>
          <w:rFonts w:eastAsiaTheme="minorEastAsia" w:cstheme="minorHAnsi"/>
          <w:bCs/>
          <w:color w:val="222222"/>
          <w:shd w:val="clear" w:color="auto" w:fill="FFFFFF"/>
        </w:rPr>
      </w:pPr>
      <w:r w:rsidRPr="00C86EB7">
        <w:rPr>
          <w:rFonts w:eastAsiaTheme="minorEastAsia" w:cstheme="minorHAnsi"/>
          <w:b/>
          <w:bCs/>
          <w:color w:val="222222"/>
          <w:u w:val="single"/>
          <w:shd w:val="clear" w:color="auto" w:fill="FFFFFF"/>
        </w:rPr>
        <w:t>Figura</w:t>
      </w:r>
      <w:r w:rsidR="009C6A76">
        <w:rPr>
          <w:rFonts w:eastAsiaTheme="minorEastAsia" w:cstheme="minorHAnsi"/>
          <w:b/>
          <w:bCs/>
          <w:color w:val="222222"/>
          <w:u w:val="single"/>
          <w:shd w:val="clear" w:color="auto" w:fill="FFFFFF"/>
        </w:rPr>
        <w:t xml:space="preserve"> 4.3</w:t>
      </w:r>
      <w:r w:rsidRPr="00C86EB7">
        <w:rPr>
          <w:rFonts w:eastAsiaTheme="minorEastAsia" w:cstheme="minorHAnsi"/>
          <w:bCs/>
          <w:color w:val="222222"/>
          <w:shd w:val="clear" w:color="auto" w:fill="FFFFFF"/>
        </w:rPr>
        <w:t xml:space="preserve">: </w:t>
      </w:r>
      <w:r w:rsidR="00A052A8">
        <w:rPr>
          <w:rFonts w:eastAsiaTheme="minorEastAsia" w:cstheme="minorHAnsi"/>
          <w:bCs/>
          <w:color w:val="222222"/>
          <w:shd w:val="clear" w:color="auto" w:fill="FFFFFF"/>
        </w:rPr>
        <w:t>C</w:t>
      </w:r>
      <w:r w:rsidRPr="00C86EB7">
        <w:rPr>
          <w:rFonts w:eastAsiaTheme="minorEastAsia" w:cstheme="minorHAnsi"/>
          <w:bCs/>
          <w:color w:val="222222"/>
          <w:shd w:val="clear" w:color="auto" w:fill="FFFFFF"/>
        </w:rPr>
        <w:t xml:space="preserve">antidad de </w:t>
      </w:r>
      <w:r w:rsidR="00A052A8">
        <w:rPr>
          <w:rFonts w:eastAsiaTheme="minorEastAsia" w:cstheme="minorHAnsi"/>
          <w:bCs/>
          <w:color w:val="222222"/>
          <w:shd w:val="clear" w:color="auto" w:fill="FFFFFF"/>
        </w:rPr>
        <w:t xml:space="preserve">radios censales según el número de habitantes, en la ciudad de </w:t>
      </w:r>
      <w:r w:rsidR="00D24D72">
        <w:rPr>
          <w:rFonts w:eastAsiaTheme="minorEastAsia" w:cstheme="minorHAnsi"/>
          <w:bCs/>
          <w:color w:val="222222"/>
          <w:shd w:val="clear" w:color="auto" w:fill="FFFFFF"/>
        </w:rPr>
        <w:t>Rosario en el año 202</w:t>
      </w:r>
      <w:r w:rsidR="00A052A8">
        <w:rPr>
          <w:rFonts w:eastAsiaTheme="minorEastAsia" w:cstheme="minorHAnsi"/>
          <w:bCs/>
          <w:color w:val="222222"/>
          <w:shd w:val="clear" w:color="auto" w:fill="FFFFFF"/>
        </w:rPr>
        <w:t>0.</w:t>
      </w:r>
    </w:p>
    <w:p w:rsidR="005228B0" w:rsidRDefault="009C6A76" w:rsidP="009C6A76">
      <w:pPr>
        <w:tabs>
          <w:tab w:val="right" w:pos="7086"/>
        </w:tabs>
        <w:rPr>
          <w:rFonts w:eastAsiaTheme="minorEastAsia" w:cstheme="minorHAnsi"/>
          <w:bCs/>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tal_habitant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9C6A76" w:rsidRDefault="009C6A76" w:rsidP="009C6A76">
      <w:pPr>
        <w:tabs>
          <w:tab w:val="right" w:pos="7086"/>
        </w:tabs>
        <w:rPr>
          <w:rFonts w:eastAsiaTheme="minorEastAsia" w:cstheme="minorHAnsi"/>
          <w:bCs/>
          <w:shd w:val="clear" w:color="auto" w:fill="FFFFFF"/>
        </w:rPr>
      </w:pPr>
    </w:p>
    <w:p w:rsidR="005228B0" w:rsidRPr="009D4603" w:rsidRDefault="00E1675E" w:rsidP="009D4603">
      <w:pPr>
        <w:tabs>
          <w:tab w:val="right" w:pos="7086"/>
        </w:tabs>
        <w:spacing w:after="494" w:line="360" w:lineRule="auto"/>
        <w:ind w:right="1418"/>
        <w:jc w:val="both"/>
        <w:rPr>
          <w:rFonts w:eastAsiaTheme="minorEastAsia" w:cstheme="minorHAnsi"/>
          <w:b/>
          <w:bCs/>
          <w:shd w:val="clear" w:color="auto" w:fill="FFFFFF"/>
        </w:rPr>
      </w:pPr>
      <w:r w:rsidRPr="009D4603">
        <w:rPr>
          <w:rFonts w:eastAsiaTheme="minorEastAsia" w:cstheme="minorHAnsi"/>
          <w:b/>
          <w:bCs/>
          <w:shd w:val="clear" w:color="auto" w:fill="FFFFFF"/>
        </w:rPr>
        <w:t>Vecindad</w:t>
      </w:r>
    </w:p>
    <w:p w:rsidR="00883770" w:rsidRDefault="00A90A7C"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Previo a la realización de los análisis destinados a evaluar la existencia de autocorrelación espacial y teniendo en cuenta que </w:t>
      </w:r>
      <w:r w:rsidR="0080590B">
        <w:rPr>
          <w:rFonts w:eastAsiaTheme="minorEastAsia" w:cstheme="minorHAnsi"/>
          <w:bCs/>
          <w:color w:val="222222"/>
          <w:shd w:val="clear" w:color="auto" w:fill="FFFFFF"/>
        </w:rPr>
        <w:t xml:space="preserve">en </w:t>
      </w:r>
      <w:r>
        <w:rPr>
          <w:rFonts w:eastAsiaTheme="minorEastAsia" w:cstheme="minorHAnsi"/>
          <w:bCs/>
          <w:color w:val="222222"/>
          <w:shd w:val="clear" w:color="auto" w:fill="FFFFFF"/>
        </w:rPr>
        <w:t>ambos problemas la unidad observacional</w:t>
      </w:r>
      <w:r w:rsidR="0080590B">
        <w:rPr>
          <w:rFonts w:eastAsiaTheme="minorEastAsia" w:cstheme="minorHAnsi"/>
          <w:bCs/>
          <w:color w:val="222222"/>
          <w:shd w:val="clear" w:color="auto" w:fill="FFFFFF"/>
        </w:rPr>
        <w:t xml:space="preserve"> es el radio censal</w:t>
      </w:r>
      <w:r>
        <w:rPr>
          <w:rFonts w:eastAsiaTheme="minorEastAsia" w:cstheme="minorHAnsi"/>
          <w:bCs/>
          <w:color w:val="222222"/>
          <w:shd w:val="clear" w:color="auto" w:fill="FFFFFF"/>
        </w:rPr>
        <w:t>, se trata la definición del criterio de vecindad que se aplicará</w:t>
      </w:r>
      <w:r w:rsidR="0080590B">
        <w:rPr>
          <w:rFonts w:eastAsiaTheme="minorEastAsia" w:cstheme="minorHAnsi"/>
          <w:bCs/>
          <w:color w:val="222222"/>
          <w:shd w:val="clear" w:color="auto" w:fill="FFFFFF"/>
        </w:rPr>
        <w:t xml:space="preserve"> en los dos problemas</w:t>
      </w:r>
      <w:r>
        <w:rPr>
          <w:rFonts w:eastAsiaTheme="minorEastAsia" w:cstheme="minorHAnsi"/>
          <w:bCs/>
          <w:color w:val="222222"/>
          <w:shd w:val="clear" w:color="auto" w:fill="FFFFFF"/>
        </w:rPr>
        <w:t>.</w:t>
      </w:r>
    </w:p>
    <w:p w:rsidR="00883770" w:rsidRDefault="00883770"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883770" w:rsidDel="00A90A7C" w:rsidRDefault="00883770" w:rsidP="00E04F38">
      <w:pPr>
        <w:pStyle w:val="Prrafodelista"/>
        <w:tabs>
          <w:tab w:val="right" w:pos="7086"/>
        </w:tabs>
        <w:spacing w:after="494" w:line="360" w:lineRule="auto"/>
        <w:ind w:left="0" w:right="1418"/>
        <w:jc w:val="both"/>
        <w:rPr>
          <w:del w:id="0" w:author="Beto" w:date="2020-09-14T00:13:00Z"/>
          <w:rFonts w:eastAsiaTheme="minorEastAsia" w:cstheme="minorHAnsi"/>
          <w:bCs/>
          <w:color w:val="222222"/>
          <w:shd w:val="clear" w:color="auto" w:fill="FFFFFF"/>
        </w:rPr>
      </w:pPr>
    </w:p>
    <w:p w:rsidR="00563727" w:rsidRDefault="00E04F38"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Se </w:t>
      </w:r>
      <w:r w:rsidR="00A90A7C">
        <w:rPr>
          <w:rFonts w:eastAsiaTheme="minorEastAsia" w:cstheme="minorHAnsi"/>
          <w:bCs/>
          <w:color w:val="222222"/>
          <w:shd w:val="clear" w:color="auto" w:fill="FFFFFF"/>
        </w:rPr>
        <w:t xml:space="preserve">opta por un criterio de contigüidad y se </w:t>
      </w:r>
      <w:r>
        <w:rPr>
          <w:rFonts w:eastAsiaTheme="minorEastAsia" w:cstheme="minorHAnsi"/>
          <w:bCs/>
          <w:color w:val="222222"/>
          <w:shd w:val="clear" w:color="auto" w:fill="FFFFFF"/>
        </w:rPr>
        <w:t xml:space="preserve">utiliza </w:t>
      </w:r>
      <w:r w:rsidR="00A90A7C">
        <w:rPr>
          <w:rFonts w:eastAsiaTheme="minorEastAsia" w:cstheme="minorHAnsi"/>
          <w:bCs/>
          <w:color w:val="222222"/>
          <w:shd w:val="clear" w:color="auto" w:fill="FFFFFF"/>
        </w:rPr>
        <w:t>el tipo</w:t>
      </w:r>
      <w:r>
        <w:rPr>
          <w:rFonts w:eastAsiaTheme="minorEastAsia" w:cstheme="minorHAnsi"/>
          <w:bCs/>
          <w:color w:val="222222"/>
          <w:shd w:val="clear" w:color="auto" w:fill="FFFFFF"/>
        </w:rPr>
        <w:t xml:space="preserve"> Reina</w:t>
      </w:r>
      <w:r w:rsidR="00A90A7C">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w:t>
      </w:r>
      <w:r w:rsidR="00A90A7C">
        <w:rPr>
          <w:rFonts w:eastAsiaTheme="minorEastAsia" w:cstheme="minorHAnsi"/>
          <w:bCs/>
          <w:color w:val="222222"/>
          <w:shd w:val="clear" w:color="auto" w:fill="FFFFFF"/>
        </w:rPr>
        <w:t xml:space="preserve">Los pesos de las unidades vecinas se establecen en base </w:t>
      </w:r>
      <w:r w:rsidR="009D360B">
        <w:rPr>
          <w:rFonts w:eastAsiaTheme="minorEastAsia" w:cstheme="minorHAnsi"/>
          <w:bCs/>
          <w:color w:val="222222"/>
          <w:shd w:val="clear" w:color="auto" w:fill="FFFFFF"/>
        </w:rPr>
        <w:t>al criterio de estandarización por filas.</w:t>
      </w:r>
    </w:p>
    <w:p w:rsidR="00883770" w:rsidRDefault="00883770"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A90A7C" w:rsidRDefault="00A65E0F"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En la Fig.</w:t>
      </w:r>
      <w:r w:rsidR="00A90A7C">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4</w:t>
      </w:r>
      <w:r w:rsidR="00A90A7C">
        <w:rPr>
          <w:rFonts w:eastAsiaTheme="minorEastAsia" w:cstheme="minorHAnsi"/>
          <w:bCs/>
          <w:color w:val="222222"/>
          <w:shd w:val="clear" w:color="auto" w:fill="FFFFFF"/>
        </w:rPr>
        <w:t>.1 se presenta el mapa de Rosario con la delimitaci</w:t>
      </w:r>
      <w:r>
        <w:rPr>
          <w:rFonts w:eastAsiaTheme="minorEastAsia" w:cstheme="minorHAnsi"/>
          <w:bCs/>
          <w:color w:val="222222"/>
          <w:shd w:val="clear" w:color="auto" w:fill="FFFFFF"/>
        </w:rPr>
        <w:t>ón de los 1073</w:t>
      </w:r>
      <w:r w:rsidR="00A90A7C">
        <w:rPr>
          <w:rFonts w:eastAsiaTheme="minorEastAsia" w:cstheme="minorHAnsi"/>
          <w:bCs/>
          <w:color w:val="222222"/>
          <w:shd w:val="clear" w:color="auto" w:fill="FFFFFF"/>
        </w:rPr>
        <w:t xml:space="preserve"> radios censales. Cada par de radios censales que compartan al menos un punto en el espacio serán vecinos, ya que así lo establece el criterio de vecindad </w:t>
      </w:r>
      <w:r w:rsidR="0080590B">
        <w:rPr>
          <w:rFonts w:eastAsiaTheme="minorEastAsia" w:cstheme="minorHAnsi"/>
          <w:bCs/>
          <w:color w:val="222222"/>
          <w:shd w:val="clear" w:color="auto" w:fill="FFFFFF"/>
        </w:rPr>
        <w:t>elegido</w:t>
      </w:r>
      <w:r w:rsidR="00A90A7C">
        <w:rPr>
          <w:rFonts w:eastAsiaTheme="minorEastAsia" w:cstheme="minorHAnsi"/>
          <w:bCs/>
          <w:color w:val="222222"/>
          <w:shd w:val="clear" w:color="auto" w:fill="FFFFFF"/>
        </w:rPr>
        <w:t>.</w:t>
      </w:r>
    </w:p>
    <w:p w:rsidR="00A90A7C" w:rsidRDefault="00A90A7C"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E04F38" w:rsidRDefault="00811652"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el Gráfico </w:t>
      </w:r>
      <w:r w:rsidR="00A65E0F">
        <w:rPr>
          <w:rFonts w:eastAsiaTheme="minorEastAsia" w:cstheme="minorHAnsi"/>
          <w:bCs/>
          <w:color w:val="222222"/>
          <w:shd w:val="clear" w:color="auto" w:fill="FFFFFF"/>
        </w:rPr>
        <w:t>4.4</w:t>
      </w:r>
      <w:r>
        <w:rPr>
          <w:rFonts w:eastAsiaTheme="minorEastAsia" w:cstheme="minorHAnsi"/>
          <w:bCs/>
          <w:color w:val="222222"/>
          <w:shd w:val="clear" w:color="auto" w:fill="FFFFFF"/>
        </w:rPr>
        <w:t xml:space="preserve"> se presenta la distribución de frecuencias del número de vecinos que tiene cada radio censal. El 50% de los radios censales tienen 6 o menos vecinos. Entre los radios censales con más de 6 vecinos se destacan 7 unidades </w:t>
      </w:r>
      <w:r w:rsidR="00A65E0F">
        <w:rPr>
          <w:rFonts w:eastAsiaTheme="minorEastAsia" w:cstheme="minorHAnsi"/>
          <w:bCs/>
          <w:color w:val="222222"/>
          <w:shd w:val="clear" w:color="auto" w:fill="FFFFFF"/>
        </w:rPr>
        <w:t>que poseen</w:t>
      </w:r>
      <w:r>
        <w:rPr>
          <w:rFonts w:eastAsiaTheme="minorEastAsia" w:cstheme="minorHAnsi"/>
          <w:bCs/>
          <w:color w:val="222222"/>
          <w:shd w:val="clear" w:color="auto" w:fill="FFFFFF"/>
        </w:rPr>
        <w:t xml:space="preserve"> entre 12 y 19 vecinos.</w:t>
      </w:r>
    </w:p>
    <w:p w:rsidR="00E04F38" w:rsidRDefault="00E04F38"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 </w:t>
      </w:r>
    </w:p>
    <w:p w:rsidR="00E04F38" w:rsidRDefault="00A65E0F"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w:t>
      </w:r>
      <w:r>
        <w:rPr>
          <w:rFonts w:eastAsiaTheme="minorEastAsia" w:cstheme="minorHAnsi"/>
          <w:b/>
          <w:bCs/>
          <w:color w:val="222222"/>
          <w:u w:val="single"/>
          <w:shd w:val="clear" w:color="auto" w:fill="FFFFFF"/>
        </w:rPr>
        <w:t>4</w:t>
      </w:r>
      <w:r w:rsidR="00E04F38">
        <w:rPr>
          <w:rFonts w:eastAsiaTheme="minorEastAsia" w:cstheme="minorHAnsi"/>
          <w:bCs/>
          <w:color w:val="222222"/>
          <w:shd w:val="clear" w:color="auto" w:fill="FFFFFF"/>
        </w:rPr>
        <w:t>: Distribución del número de vecinos de los radios censales de la ciudad de Rosario.</w:t>
      </w:r>
    </w:p>
    <w:p w:rsidR="00E04F38" w:rsidRDefault="00E04F38"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E04F38" w:rsidRDefault="00A65E0F"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i_vecino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Default="00E04F38"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E04F38" w:rsidRPr="00AB6AE8" w:rsidRDefault="00811652" w:rsidP="00AB6AE8">
      <w:pPr>
        <w:pStyle w:val="Prrafodelista"/>
        <w:numPr>
          <w:ilvl w:val="1"/>
          <w:numId w:val="4"/>
        </w:numPr>
        <w:tabs>
          <w:tab w:val="right" w:pos="7086"/>
        </w:tabs>
        <w:spacing w:after="494" w:line="360" w:lineRule="auto"/>
        <w:ind w:right="1418"/>
        <w:jc w:val="both"/>
        <w:rPr>
          <w:rFonts w:eastAsiaTheme="minorEastAsia" w:cstheme="minorHAnsi"/>
          <w:b/>
          <w:bCs/>
          <w:color w:val="222222"/>
          <w:shd w:val="clear" w:color="auto" w:fill="FFFFFF"/>
        </w:rPr>
      </w:pPr>
      <w:r w:rsidRPr="00AB6AE8">
        <w:rPr>
          <w:rFonts w:eastAsiaTheme="minorEastAsia" w:cstheme="minorHAnsi"/>
          <w:b/>
          <w:bCs/>
          <w:color w:val="222222"/>
          <w:shd w:val="clear" w:color="auto" w:fill="FFFFFF"/>
        </w:rPr>
        <w:t>Autocorrelación espacial</w:t>
      </w:r>
      <w:r w:rsidR="00E04F38" w:rsidRPr="00AB6AE8">
        <w:rPr>
          <w:rFonts w:eastAsiaTheme="minorEastAsia" w:cstheme="minorHAnsi"/>
          <w:b/>
          <w:bCs/>
          <w:color w:val="222222"/>
          <w:shd w:val="clear" w:color="auto" w:fill="FFFFFF"/>
        </w:rPr>
        <w:t xml:space="preserve"> en Hogares con NBI</w:t>
      </w:r>
    </w:p>
    <w:p w:rsidR="005744D9" w:rsidRDefault="00DF5A5C"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Teniendo en cuenta las diferencias existentes en </w:t>
      </w:r>
      <w:r w:rsidR="00A27C8A">
        <w:rPr>
          <w:rFonts w:eastAsiaTheme="minorEastAsia" w:cstheme="minorHAnsi"/>
          <w:bCs/>
          <w:color w:val="222222"/>
          <w:shd w:val="clear" w:color="auto" w:fill="FFFFFF"/>
        </w:rPr>
        <w:t>la cantidad</w:t>
      </w:r>
      <w:r>
        <w:rPr>
          <w:rFonts w:eastAsiaTheme="minorEastAsia" w:cstheme="minorHAnsi"/>
          <w:bCs/>
          <w:color w:val="222222"/>
          <w:shd w:val="clear" w:color="auto" w:fill="FFFFFF"/>
        </w:rPr>
        <w:t xml:space="preserve"> de hogares en cada radio censal</w:t>
      </w:r>
      <w:r w:rsidR="00A27C8A">
        <w:rPr>
          <w:rFonts w:eastAsiaTheme="minorEastAsia" w:cstheme="minorHAnsi"/>
          <w:bCs/>
          <w:color w:val="222222"/>
          <w:shd w:val="clear" w:color="auto" w:fill="FFFFFF"/>
        </w:rPr>
        <w:t xml:space="preserve"> se estudia el comportamiento espacial de la proporción de hogares con Necesidades Básicas Insatisfechas (NBI)</w:t>
      </w:r>
      <w:r w:rsidR="00A65E0F">
        <w:rPr>
          <w:rFonts w:eastAsiaTheme="minorEastAsia" w:cstheme="minorHAnsi"/>
          <w:bCs/>
          <w:color w:val="222222"/>
          <w:shd w:val="clear" w:color="auto" w:fill="FFFFFF"/>
        </w:rPr>
        <w:t>,</w:t>
      </w:r>
      <w:r w:rsidR="00A27C8A">
        <w:rPr>
          <w:rFonts w:eastAsiaTheme="minorEastAsia" w:cstheme="minorHAnsi"/>
          <w:bCs/>
          <w:color w:val="222222"/>
          <w:shd w:val="clear" w:color="auto" w:fill="FFFFFF"/>
        </w:rPr>
        <w:t xml:space="preserve"> cantidad resultante del cociente </w:t>
      </w:r>
      <w:r w:rsidR="005741A5">
        <w:rPr>
          <w:rFonts w:eastAsiaTheme="minorEastAsia" w:cstheme="minorHAnsi"/>
          <w:bCs/>
          <w:color w:val="222222"/>
          <w:shd w:val="clear" w:color="auto" w:fill="FFFFFF"/>
        </w:rPr>
        <w:t>en cada radio censal, d</w:t>
      </w:r>
      <w:r w:rsidR="00A27C8A">
        <w:rPr>
          <w:rFonts w:eastAsiaTheme="minorEastAsia" w:cstheme="minorHAnsi"/>
          <w:bCs/>
          <w:color w:val="222222"/>
          <w:shd w:val="clear" w:color="auto" w:fill="FFFFFF"/>
        </w:rPr>
        <w:t>el número de hogares con NBI y el total de hogares</w:t>
      </w:r>
      <w:r w:rsidR="005741A5">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w:t>
      </w:r>
      <w:r w:rsidR="0080590B">
        <w:rPr>
          <w:rFonts w:eastAsiaTheme="minorEastAsia" w:cstheme="minorHAnsi"/>
          <w:bCs/>
          <w:color w:val="222222"/>
          <w:shd w:val="clear" w:color="auto" w:fill="FFFFFF"/>
        </w:rPr>
        <w:t xml:space="preserve">El primer paso que se lleva a cabo en el análisis exploratorio de datos espaciales es la construcción de representaciones gráficas </w:t>
      </w:r>
      <w:r w:rsidR="001D29B4">
        <w:rPr>
          <w:rFonts w:eastAsiaTheme="minorEastAsia" w:cstheme="minorHAnsi"/>
          <w:bCs/>
          <w:color w:val="222222"/>
          <w:shd w:val="clear" w:color="auto" w:fill="FFFFFF"/>
        </w:rPr>
        <w:t xml:space="preserve">que permitan apreciar el comportamiento </w:t>
      </w:r>
      <w:r w:rsidR="00A27C8A">
        <w:rPr>
          <w:rFonts w:eastAsiaTheme="minorEastAsia" w:cstheme="minorHAnsi"/>
          <w:bCs/>
          <w:color w:val="222222"/>
          <w:shd w:val="clear" w:color="auto" w:fill="FFFFFF"/>
        </w:rPr>
        <w:t>en la región que se considera, de la variable que se estudia. La distribución de frecuencias de la proporción de hogares con NBI,</w:t>
      </w:r>
      <w:r w:rsidR="00187E2F">
        <w:rPr>
          <w:rFonts w:eastAsiaTheme="minorEastAsia" w:cstheme="minorHAnsi"/>
          <w:bCs/>
          <w:color w:val="222222"/>
          <w:shd w:val="clear" w:color="auto" w:fill="FFFFFF"/>
        </w:rPr>
        <w:t xml:space="preserve"> </w:t>
      </w:r>
      <w:r w:rsidR="0014463D">
        <w:rPr>
          <w:rFonts w:eastAsiaTheme="minorEastAsia" w:cstheme="minorHAnsi"/>
          <w:bCs/>
          <w:color w:val="222222"/>
          <w:shd w:val="clear" w:color="auto" w:fill="FFFFFF"/>
        </w:rPr>
        <w:lastRenderedPageBreak/>
        <w:t>Fig.</w:t>
      </w:r>
      <w:r w:rsidR="00187E2F">
        <w:rPr>
          <w:rFonts w:eastAsiaTheme="minorEastAsia" w:cstheme="minorHAnsi"/>
          <w:bCs/>
          <w:color w:val="222222"/>
          <w:shd w:val="clear" w:color="auto" w:fill="FFFFFF"/>
        </w:rPr>
        <w:t xml:space="preserve"> </w:t>
      </w:r>
      <w:r w:rsidR="0014463D">
        <w:rPr>
          <w:rFonts w:eastAsiaTheme="minorEastAsia" w:cstheme="minorHAnsi"/>
          <w:bCs/>
          <w:color w:val="222222"/>
          <w:shd w:val="clear" w:color="auto" w:fill="FFFFFF"/>
        </w:rPr>
        <w:t>4.</w:t>
      </w:r>
      <w:r w:rsidR="00AB6AE8">
        <w:rPr>
          <w:rFonts w:eastAsiaTheme="minorEastAsia" w:cstheme="minorHAnsi"/>
          <w:bCs/>
          <w:color w:val="222222"/>
          <w:shd w:val="clear" w:color="auto" w:fill="FFFFFF"/>
        </w:rPr>
        <w:t>1.1</w:t>
      </w:r>
      <w:r w:rsidR="00A27C8A">
        <w:rPr>
          <w:rFonts w:eastAsiaTheme="minorEastAsia" w:cstheme="minorHAnsi"/>
          <w:bCs/>
          <w:color w:val="222222"/>
          <w:shd w:val="clear" w:color="auto" w:fill="FFFFFF"/>
        </w:rPr>
        <w:t xml:space="preserve"> </w:t>
      </w:r>
      <w:r w:rsidR="0014463D">
        <w:rPr>
          <w:rFonts w:eastAsiaTheme="minorEastAsia" w:cstheme="minorHAnsi"/>
          <w:bCs/>
          <w:color w:val="222222"/>
          <w:shd w:val="clear" w:color="auto" w:fill="FFFFFF"/>
        </w:rPr>
        <w:t>permite apreciar que la cantidad mediana de proporción de hogares con NBI es 0,025,</w:t>
      </w:r>
      <w:r w:rsidR="005744D9">
        <w:rPr>
          <w:rFonts w:eastAsiaTheme="minorEastAsia" w:cstheme="minorHAnsi"/>
          <w:bCs/>
          <w:color w:val="222222"/>
          <w:shd w:val="clear" w:color="auto" w:fill="FFFFFF"/>
        </w:rPr>
        <w:t xml:space="preserve"> en</w:t>
      </w:r>
      <w:r w:rsidR="0014463D">
        <w:rPr>
          <w:rFonts w:eastAsiaTheme="minorEastAsia" w:cstheme="minorHAnsi"/>
          <w:bCs/>
          <w:color w:val="222222"/>
          <w:shd w:val="clear" w:color="auto" w:fill="FFFFFF"/>
        </w:rPr>
        <w:t xml:space="preserve"> el 25% de los radios censales </w:t>
      </w:r>
      <w:r w:rsidR="005744D9">
        <w:rPr>
          <w:rFonts w:eastAsiaTheme="minorEastAsia" w:cstheme="minorHAnsi"/>
          <w:bCs/>
          <w:color w:val="222222"/>
          <w:shd w:val="clear" w:color="auto" w:fill="FFFFFF"/>
        </w:rPr>
        <w:t>existe una proporción de hogares con NBI menor</w:t>
      </w:r>
      <w:r w:rsidR="0014463D">
        <w:rPr>
          <w:rFonts w:eastAsiaTheme="minorEastAsia" w:cstheme="minorHAnsi"/>
          <w:bCs/>
          <w:color w:val="222222"/>
          <w:shd w:val="clear" w:color="auto" w:fill="FFFFFF"/>
        </w:rPr>
        <w:t xml:space="preserve"> </w:t>
      </w:r>
      <w:r w:rsidR="005744D9">
        <w:rPr>
          <w:rFonts w:eastAsiaTheme="minorEastAsia" w:cstheme="minorHAnsi"/>
          <w:bCs/>
          <w:color w:val="222222"/>
          <w:shd w:val="clear" w:color="auto" w:fill="FFFFFF"/>
        </w:rPr>
        <w:t>a</w:t>
      </w:r>
      <w:r w:rsidR="0014463D">
        <w:rPr>
          <w:rFonts w:eastAsiaTheme="minorEastAsia" w:cstheme="minorHAnsi"/>
          <w:bCs/>
          <w:color w:val="222222"/>
          <w:shd w:val="clear" w:color="auto" w:fill="FFFFFF"/>
        </w:rPr>
        <w:t>l 0,007</w:t>
      </w:r>
      <w:r w:rsidR="005744D9">
        <w:rPr>
          <w:rFonts w:eastAsiaTheme="minorEastAsia" w:cstheme="minorHAnsi"/>
          <w:bCs/>
          <w:color w:val="222222"/>
          <w:shd w:val="clear" w:color="auto" w:fill="FFFFFF"/>
        </w:rPr>
        <w:t>, se observan 268 radios censales con una proporción de hogares con NBI mayor a 0,068.</w:t>
      </w:r>
      <w:r w:rsidR="00187E2F">
        <w:rPr>
          <w:rFonts w:eastAsiaTheme="minorEastAsia" w:cstheme="minorHAnsi"/>
          <w:bCs/>
          <w:color w:val="222222"/>
          <w:shd w:val="clear" w:color="auto" w:fill="FFFFFF"/>
        </w:rPr>
        <w:t xml:space="preserve"> </w:t>
      </w:r>
    </w:p>
    <w:p w:rsidR="00995E5F" w:rsidRDefault="00187E2F"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w:t>
      </w:r>
      <w:r w:rsidR="00A27C8A">
        <w:rPr>
          <w:rFonts w:eastAsiaTheme="minorEastAsia" w:cstheme="minorHAnsi"/>
          <w:bCs/>
          <w:color w:val="222222"/>
          <w:shd w:val="clear" w:color="auto" w:fill="FFFFFF"/>
        </w:rPr>
        <w:t>l</w:t>
      </w:r>
      <w:r w:rsidR="005744D9">
        <w:rPr>
          <w:rFonts w:eastAsiaTheme="minorEastAsia" w:cstheme="minorHAnsi"/>
          <w:bCs/>
          <w:color w:val="222222"/>
          <w:shd w:val="clear" w:color="auto" w:fill="FFFFFF"/>
        </w:rPr>
        <w:t xml:space="preserve"> Box Map</w:t>
      </w:r>
      <w:r>
        <w:rPr>
          <w:rFonts w:eastAsiaTheme="minorEastAsia" w:cstheme="minorHAnsi"/>
          <w:bCs/>
          <w:color w:val="222222"/>
          <w:shd w:val="clear" w:color="auto" w:fill="FFFFFF"/>
        </w:rPr>
        <w:t>,</w:t>
      </w:r>
      <w:r w:rsidR="005744D9">
        <w:rPr>
          <w:rFonts w:eastAsiaTheme="minorEastAsia" w:cstheme="minorHAnsi"/>
          <w:bCs/>
          <w:color w:val="222222"/>
          <w:shd w:val="clear" w:color="auto" w:fill="FFFFFF"/>
        </w:rPr>
        <w:t xml:space="preserve"> Fig. </w:t>
      </w:r>
      <w:r w:rsidR="00AB6AE8">
        <w:rPr>
          <w:rFonts w:eastAsiaTheme="minorEastAsia" w:cstheme="minorHAnsi"/>
          <w:bCs/>
          <w:color w:val="222222"/>
          <w:shd w:val="clear" w:color="auto" w:fill="FFFFFF"/>
        </w:rPr>
        <w:t>4.1.2</w:t>
      </w:r>
      <w:r w:rsidR="00A27C8A">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muestra la agrupación de radios con menor proporci</w:t>
      </w:r>
      <w:r w:rsidR="00176F27">
        <w:rPr>
          <w:rFonts w:eastAsiaTheme="minorEastAsia" w:cstheme="minorHAnsi"/>
          <w:bCs/>
          <w:color w:val="222222"/>
          <w:shd w:val="clear" w:color="auto" w:fill="FFFFFF"/>
        </w:rPr>
        <w:t xml:space="preserve">ón de hogares con NBI en las áreas </w:t>
      </w:r>
      <w:r w:rsidR="00F55681">
        <w:rPr>
          <w:rFonts w:eastAsiaTheme="minorEastAsia" w:cstheme="minorHAnsi"/>
          <w:bCs/>
          <w:color w:val="222222"/>
          <w:shd w:val="clear" w:color="auto" w:fill="FFFFFF"/>
        </w:rPr>
        <w:t>pintadas con una tonalidad más clara, las cuales se corresponden</w:t>
      </w:r>
      <w:r w:rsidR="001C4F12">
        <w:rPr>
          <w:rFonts w:eastAsiaTheme="minorEastAsia" w:cstheme="minorHAnsi"/>
          <w:bCs/>
          <w:color w:val="222222"/>
          <w:shd w:val="clear" w:color="auto" w:fill="FFFFFF"/>
        </w:rPr>
        <w:t>,</w:t>
      </w:r>
      <w:r w:rsidR="00F55681">
        <w:rPr>
          <w:rFonts w:eastAsiaTheme="minorEastAsia" w:cstheme="minorHAnsi"/>
          <w:bCs/>
          <w:color w:val="222222"/>
          <w:shd w:val="clear" w:color="auto" w:fill="FFFFFF"/>
        </w:rPr>
        <w:t xml:space="preserve"> principalmente</w:t>
      </w:r>
      <w:r w:rsidR="001C4F12">
        <w:rPr>
          <w:rFonts w:eastAsiaTheme="minorEastAsia" w:cstheme="minorHAnsi"/>
          <w:bCs/>
          <w:color w:val="222222"/>
          <w:shd w:val="clear" w:color="auto" w:fill="FFFFFF"/>
        </w:rPr>
        <w:t>,</w:t>
      </w:r>
      <w:r w:rsidR="00F55681">
        <w:rPr>
          <w:rFonts w:eastAsiaTheme="minorEastAsia" w:cstheme="minorHAnsi"/>
          <w:bCs/>
          <w:color w:val="222222"/>
          <w:shd w:val="clear" w:color="auto" w:fill="FFFFFF"/>
        </w:rPr>
        <w:t xml:space="preserve"> con la zona céntrica de la ciudad, por otro lado,</w:t>
      </w:r>
      <w:r>
        <w:rPr>
          <w:rFonts w:eastAsiaTheme="minorEastAsia" w:cstheme="minorHAnsi"/>
          <w:bCs/>
          <w:color w:val="222222"/>
          <w:shd w:val="clear" w:color="auto" w:fill="FFFFFF"/>
        </w:rPr>
        <w:t xml:space="preserve"> </w:t>
      </w:r>
      <w:r w:rsidR="00F55681">
        <w:rPr>
          <w:rFonts w:eastAsiaTheme="minorEastAsia" w:cstheme="minorHAnsi"/>
          <w:bCs/>
          <w:color w:val="222222"/>
          <w:shd w:val="clear" w:color="auto" w:fill="FFFFFF"/>
        </w:rPr>
        <w:t>los radios con mayor proporción de hogares con NBI asumen un color más oscuro</w:t>
      </w:r>
      <w:r w:rsidR="001C4F12">
        <w:rPr>
          <w:rFonts w:eastAsiaTheme="minorEastAsia" w:cstheme="minorHAnsi"/>
          <w:bCs/>
          <w:color w:val="222222"/>
          <w:shd w:val="clear" w:color="auto" w:fill="FFFFFF"/>
        </w:rPr>
        <w:t xml:space="preserve"> y, en mayor medida,</w:t>
      </w:r>
      <w:r w:rsidR="00F55681">
        <w:rPr>
          <w:rFonts w:eastAsiaTheme="minorEastAsia" w:cstheme="minorHAnsi"/>
          <w:bCs/>
          <w:color w:val="222222"/>
          <w:shd w:val="clear" w:color="auto" w:fill="FFFFFF"/>
        </w:rPr>
        <w:t xml:space="preserve"> </w:t>
      </w:r>
      <w:r w:rsidR="001C4F12">
        <w:rPr>
          <w:rFonts w:eastAsiaTheme="minorEastAsia" w:cstheme="minorHAnsi"/>
          <w:bCs/>
          <w:color w:val="222222"/>
          <w:shd w:val="clear" w:color="auto" w:fill="FFFFFF"/>
        </w:rPr>
        <w:t>se encuentran en</w:t>
      </w:r>
      <w:r w:rsidR="00F55681">
        <w:rPr>
          <w:rFonts w:eastAsiaTheme="minorEastAsia" w:cstheme="minorHAnsi"/>
          <w:bCs/>
          <w:color w:val="222222"/>
          <w:shd w:val="clear" w:color="auto" w:fill="FFFFFF"/>
        </w:rPr>
        <w:t xml:space="preserve"> la periferia de la ciudad.</w:t>
      </w:r>
    </w:p>
    <w:p w:rsidR="001C4F12" w:rsidRDefault="001C4F12"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Las medidas de posición de la proporción de hogares con NBI se calculan en la tabla 4.1</w:t>
      </w:r>
      <w:r w:rsidR="00AB6AE8">
        <w:rPr>
          <w:rFonts w:eastAsiaTheme="minorEastAsia" w:cstheme="minorHAnsi"/>
          <w:bCs/>
          <w:color w:val="222222"/>
          <w:shd w:val="clear" w:color="auto" w:fill="FFFFFF"/>
        </w:rPr>
        <w:t>.1</w:t>
      </w:r>
      <w:r w:rsidR="00804663">
        <w:rPr>
          <w:rFonts w:eastAsiaTheme="minorEastAsia" w:cstheme="minorHAnsi"/>
          <w:bCs/>
          <w:color w:val="222222"/>
          <w:shd w:val="clear" w:color="auto" w:fill="FFFFFF"/>
        </w:rPr>
        <w:t>, vale mencionar que</w:t>
      </w:r>
      <w:r w:rsidR="005C482B">
        <w:rPr>
          <w:rFonts w:eastAsiaTheme="minorEastAsia" w:cstheme="minorHAnsi"/>
          <w:bCs/>
          <w:color w:val="222222"/>
          <w:shd w:val="clear" w:color="auto" w:fill="FFFFFF"/>
        </w:rPr>
        <w:t xml:space="preserve"> una de las categorías del</w:t>
      </w:r>
      <w:r>
        <w:rPr>
          <w:rFonts w:eastAsiaTheme="minorEastAsia" w:cstheme="minorHAnsi"/>
          <w:bCs/>
          <w:color w:val="222222"/>
          <w:shd w:val="clear" w:color="auto" w:fill="FFFFFF"/>
        </w:rPr>
        <w:t xml:space="preserve"> </w:t>
      </w:r>
      <w:r w:rsidR="005C482B">
        <w:rPr>
          <w:rFonts w:eastAsiaTheme="minorEastAsia" w:cstheme="minorHAnsi"/>
          <w:bCs/>
          <w:color w:val="222222"/>
          <w:shd w:val="clear" w:color="auto" w:fill="FFFFFF"/>
        </w:rPr>
        <w:t xml:space="preserve">Box Map está conformada por el intervalo [0,068; 0,16), la cual se corresponde con los valores del tercer cuartil y el tercer cuartil más el rango </w:t>
      </w:r>
      <w:r w:rsidR="005C482B" w:rsidRPr="005C482B">
        <w:rPr>
          <w:rFonts w:eastAsiaTheme="minorEastAsia" w:cstheme="minorHAnsi"/>
          <w:bCs/>
          <w:color w:val="222222"/>
          <w:shd w:val="clear" w:color="auto" w:fill="FFFFFF"/>
        </w:rPr>
        <w:t>intercuartílico</w:t>
      </w:r>
      <w:r w:rsidR="005C482B">
        <w:rPr>
          <w:rFonts w:eastAsiaTheme="minorEastAsia" w:cstheme="minorHAnsi"/>
          <w:bCs/>
          <w:color w:val="222222"/>
          <w:shd w:val="clear" w:color="auto" w:fill="FFFFFF"/>
        </w:rPr>
        <w:t xml:space="preserve"> multiplicado por el escalar 1,5. Los radios censales pertenecientes a esta categoría se conocen como outliers superiores.</w:t>
      </w:r>
    </w:p>
    <w:p w:rsidR="005C482B" w:rsidRDefault="005C482B"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Existen 3 radios censales con una proporción de hogares con NBI igual a la unidad, una cualidad de estos outliers es que poseen pocos hogares (23, 8 y 4)</w:t>
      </w:r>
      <w:r w:rsidR="003B466B">
        <w:rPr>
          <w:rFonts w:eastAsiaTheme="minorEastAsia" w:cstheme="minorHAnsi"/>
          <w:bCs/>
          <w:color w:val="222222"/>
          <w:shd w:val="clear" w:color="auto" w:fill="FFFFFF"/>
        </w:rPr>
        <w:t>. Considerando la proporción de hogares con NBI, es claro que aquellos radios censales con una menor cantidad de hogares, son más propensos a asumir un valor extremo, tal como se mencionó en el capítulo de Material y Método.</w:t>
      </w:r>
    </w:p>
    <w:p w:rsidR="00C339E7" w:rsidRDefault="00AB6AE8" w:rsidP="00F55681">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4.1.1</w:t>
      </w:r>
      <w:r w:rsidR="00C339E7">
        <w:rPr>
          <w:rFonts w:eastAsiaTheme="minorEastAsia" w:cstheme="minorHAnsi"/>
          <w:bCs/>
          <w:color w:val="222222"/>
          <w:shd w:val="clear" w:color="auto" w:fill="FFFFFF"/>
        </w:rPr>
        <w:t xml:space="preserve">: </w:t>
      </w:r>
      <w:r w:rsidR="005744D9">
        <w:rPr>
          <w:rFonts w:eastAsiaTheme="minorEastAsia" w:cstheme="minorHAnsi"/>
          <w:bCs/>
          <w:color w:val="222222"/>
          <w:shd w:val="clear" w:color="auto" w:fill="FFFFFF"/>
        </w:rPr>
        <w:t>Distribución de la proporción</w:t>
      </w:r>
      <w:r w:rsidR="00C339E7">
        <w:rPr>
          <w:rFonts w:eastAsiaTheme="minorEastAsia" w:cstheme="minorHAnsi"/>
          <w:bCs/>
          <w:color w:val="222222"/>
          <w:shd w:val="clear" w:color="auto" w:fill="FFFFFF"/>
        </w:rPr>
        <w:t xml:space="preserve"> de hogares con NBI en los radios censales de la ciudad de Rosario.</w:t>
      </w:r>
    </w:p>
    <w:p w:rsidR="005744D9" w:rsidRDefault="0014463D" w:rsidP="005744D9">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extent cx="4319016" cy="251764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rcion_hogares_NB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5744D9" w:rsidRDefault="005744D9" w:rsidP="005744D9">
      <w:pPr>
        <w:tabs>
          <w:tab w:val="right" w:pos="7086"/>
        </w:tabs>
        <w:rPr>
          <w:rFonts w:eastAsiaTheme="minorEastAsia" w:cstheme="minorHAnsi"/>
          <w:bCs/>
          <w:color w:val="222222"/>
          <w:shd w:val="clear" w:color="auto" w:fill="FFFFFF"/>
        </w:rPr>
      </w:pPr>
    </w:p>
    <w:p w:rsidR="00A27C8A" w:rsidRDefault="00AB6AE8" w:rsidP="00563727">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4.1.2</w:t>
      </w:r>
      <w:r w:rsidR="005744D9">
        <w:rPr>
          <w:rFonts w:eastAsiaTheme="minorEastAsia" w:cstheme="minorHAnsi"/>
          <w:bCs/>
          <w:color w:val="222222"/>
          <w:shd w:val="clear" w:color="auto" w:fill="FFFFFF"/>
        </w:rPr>
        <w:t xml:space="preserve">: </w:t>
      </w:r>
      <w:r w:rsidR="005744D9">
        <w:rPr>
          <w:rFonts w:eastAsiaTheme="minorEastAsia" w:cstheme="minorHAnsi"/>
          <w:bCs/>
          <w:color w:val="222222"/>
          <w:shd w:val="clear" w:color="auto" w:fill="FFFFFF"/>
        </w:rPr>
        <w:t>Box Map de la proporción</w:t>
      </w:r>
      <w:r w:rsidR="005744D9">
        <w:rPr>
          <w:rFonts w:eastAsiaTheme="minorEastAsia" w:cstheme="minorHAnsi"/>
          <w:bCs/>
          <w:color w:val="222222"/>
          <w:shd w:val="clear" w:color="auto" w:fill="FFFFFF"/>
        </w:rPr>
        <w:t xml:space="preserve"> de hogares con NBI en los radios ce</w:t>
      </w:r>
      <w:r w:rsidR="00F55681">
        <w:rPr>
          <w:rFonts w:eastAsiaTheme="minorEastAsia" w:cstheme="minorHAnsi"/>
          <w:bCs/>
          <w:color w:val="222222"/>
          <w:shd w:val="clear" w:color="auto" w:fill="FFFFFF"/>
        </w:rPr>
        <w:t>nsales de la ciudad de Rosario.</w:t>
      </w:r>
    </w:p>
    <w:p w:rsidR="00A27C8A" w:rsidRDefault="001C4F12"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20000" cy="3358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bi_boxmap_last.jpg"/>
                    <pic:cNvPicPr/>
                  </pic:nvPicPr>
                  <pic:blipFill>
                    <a:blip r:embed="rId11">
                      <a:extLst>
                        <a:ext uri="{28A0092B-C50C-407E-A947-70E740481C1C}">
                          <a14:useLocalDpi xmlns:a14="http://schemas.microsoft.com/office/drawing/2010/main" val="0"/>
                        </a:ext>
                      </a:extLst>
                    </a:blip>
                    <a:stretch>
                      <a:fillRect/>
                    </a:stretch>
                  </pic:blipFill>
                  <pic:spPr>
                    <a:xfrm>
                      <a:off x="0" y="0"/>
                      <a:ext cx="4320000" cy="3358800"/>
                    </a:xfrm>
                    <a:prstGeom prst="rect">
                      <a:avLst/>
                    </a:prstGeom>
                  </pic:spPr>
                </pic:pic>
              </a:graphicData>
            </a:graphic>
          </wp:inline>
        </w:drawing>
      </w:r>
    </w:p>
    <w:p w:rsidR="00563727" w:rsidRDefault="00563727" w:rsidP="00563727">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w:t>
      </w:r>
      <w:r>
        <w:rPr>
          <w:rFonts w:eastAsiaTheme="minorEastAsia" w:cstheme="minorHAnsi"/>
          <w:b/>
          <w:bCs/>
          <w:color w:val="222222"/>
          <w:u w:val="single"/>
          <w:shd w:val="clear" w:color="auto" w:fill="FFFFFF"/>
        </w:rPr>
        <w:t xml:space="preserve"> 4.</w:t>
      </w:r>
      <w:r>
        <w:rPr>
          <w:rFonts w:eastAsiaTheme="minorEastAsia" w:cstheme="minorHAnsi"/>
          <w:b/>
          <w:bCs/>
          <w:color w:val="222222"/>
          <w:u w:val="single"/>
          <w:shd w:val="clear" w:color="auto" w:fill="FFFFFF"/>
        </w:rPr>
        <w:t>1</w:t>
      </w:r>
      <w:r w:rsidR="00AB6AE8">
        <w:rPr>
          <w:rFonts w:eastAsiaTheme="minorEastAsia" w:cstheme="minorHAnsi"/>
          <w:b/>
          <w:bCs/>
          <w:color w:val="222222"/>
          <w:u w:val="single"/>
          <w:shd w:val="clear" w:color="auto" w:fill="FFFFFF"/>
        </w:rPr>
        <w:t>.1</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Medidas de posición </w:t>
      </w:r>
      <w:r>
        <w:rPr>
          <w:rFonts w:eastAsiaTheme="minorEastAsia" w:cstheme="minorHAnsi"/>
          <w:bCs/>
          <w:color w:val="222222"/>
          <w:shd w:val="clear" w:color="auto" w:fill="FFFFFF"/>
        </w:rPr>
        <w:t>de la proporción de hogares con NBI en los radios censales de la ciudad de Rosario.</w:t>
      </w:r>
    </w:p>
    <w:tbl>
      <w:tblPr>
        <w:tblStyle w:val="Tablaconcuadrcula"/>
        <w:tblW w:w="0" w:type="auto"/>
        <w:tblLayout w:type="fixed"/>
        <w:tblLook w:val="04A0" w:firstRow="1" w:lastRow="0" w:firstColumn="1" w:lastColumn="0" w:noHBand="0" w:noVBand="1"/>
      </w:tblPr>
      <w:tblGrid>
        <w:gridCol w:w="959"/>
        <w:gridCol w:w="783"/>
        <w:gridCol w:w="829"/>
        <w:gridCol w:w="829"/>
        <w:gridCol w:w="1244"/>
        <w:gridCol w:w="1134"/>
      </w:tblGrid>
      <w:tr w:rsidR="001C4F12" w:rsidTr="005C482B">
        <w:trPr>
          <w:trHeight w:val="567"/>
        </w:trPr>
        <w:tc>
          <w:tcPr>
            <w:tcW w:w="959" w:type="dxa"/>
          </w:tcPr>
          <w:p w:rsidR="001C4F12" w:rsidRPr="001C4F12" w:rsidRDefault="001C4F12" w:rsidP="00AC0636">
            <w:pPr>
              <w:rPr>
                <w:b/>
              </w:rPr>
            </w:pPr>
            <w:r w:rsidRPr="001C4F12">
              <w:rPr>
                <w:b/>
              </w:rPr>
              <w:t>Mínimo</w:t>
            </w:r>
          </w:p>
        </w:tc>
        <w:tc>
          <w:tcPr>
            <w:tcW w:w="783" w:type="dxa"/>
          </w:tcPr>
          <w:p w:rsidR="001C4F12" w:rsidRPr="001C4F12" w:rsidRDefault="001C4F12" w:rsidP="00AC0636">
            <w:pPr>
              <w:rPr>
                <w:b/>
                <w:vertAlign w:val="subscript"/>
              </w:rPr>
            </w:pPr>
            <w:r w:rsidRPr="001C4F12">
              <w:rPr>
                <w:b/>
              </w:rPr>
              <w:t>Q</w:t>
            </w:r>
            <w:r w:rsidRPr="001C4F12">
              <w:rPr>
                <w:b/>
                <w:vertAlign w:val="subscript"/>
              </w:rPr>
              <w:t>1</w:t>
            </w:r>
          </w:p>
        </w:tc>
        <w:tc>
          <w:tcPr>
            <w:tcW w:w="829" w:type="dxa"/>
          </w:tcPr>
          <w:p w:rsidR="001C4F12" w:rsidRPr="001C4F12" w:rsidRDefault="001C4F12" w:rsidP="00AC0636">
            <w:pPr>
              <w:rPr>
                <w:b/>
              </w:rPr>
            </w:pPr>
            <w:r w:rsidRPr="001C4F12">
              <w:rPr>
                <w:b/>
              </w:rPr>
              <w:t>Q</w:t>
            </w:r>
            <w:r w:rsidRPr="001C4F12">
              <w:rPr>
                <w:b/>
                <w:vertAlign w:val="subscript"/>
              </w:rPr>
              <w:t>2</w:t>
            </w:r>
          </w:p>
        </w:tc>
        <w:tc>
          <w:tcPr>
            <w:tcW w:w="829" w:type="dxa"/>
          </w:tcPr>
          <w:p w:rsidR="001C4F12" w:rsidRPr="001C4F12" w:rsidRDefault="001C4F12" w:rsidP="00AC0636">
            <w:pPr>
              <w:rPr>
                <w:b/>
              </w:rPr>
            </w:pPr>
            <w:r w:rsidRPr="001C4F12">
              <w:rPr>
                <w:b/>
              </w:rPr>
              <w:t>Q</w:t>
            </w:r>
            <w:r w:rsidRPr="001C4F12">
              <w:rPr>
                <w:b/>
                <w:vertAlign w:val="subscript"/>
              </w:rPr>
              <w:t>3</w:t>
            </w:r>
          </w:p>
        </w:tc>
        <w:tc>
          <w:tcPr>
            <w:tcW w:w="1244" w:type="dxa"/>
          </w:tcPr>
          <w:p w:rsidR="001C4F12" w:rsidRPr="00804663" w:rsidRDefault="00804663" w:rsidP="00AC0636">
            <w:pPr>
              <w:rPr>
                <w:b/>
              </w:rPr>
            </w:pPr>
            <w:r w:rsidRPr="001C4F12">
              <w:rPr>
                <w:b/>
              </w:rPr>
              <w:t>Q</w:t>
            </w:r>
            <w:r w:rsidRPr="001C4F12">
              <w:rPr>
                <w:b/>
                <w:vertAlign w:val="subscript"/>
              </w:rPr>
              <w:t>3</w:t>
            </w:r>
            <w:r>
              <w:rPr>
                <w:b/>
                <w:vertAlign w:val="subscript"/>
              </w:rPr>
              <w:t xml:space="preserve"> </w:t>
            </w:r>
            <w:r>
              <w:rPr>
                <w:b/>
              </w:rPr>
              <w:t>+ 1,5*RI</w:t>
            </w:r>
          </w:p>
        </w:tc>
        <w:tc>
          <w:tcPr>
            <w:tcW w:w="1134" w:type="dxa"/>
          </w:tcPr>
          <w:p w:rsidR="001C4F12" w:rsidRPr="001C4F12" w:rsidRDefault="001C4F12" w:rsidP="00AC0636">
            <w:pPr>
              <w:rPr>
                <w:b/>
              </w:rPr>
            </w:pPr>
            <w:r w:rsidRPr="001C4F12">
              <w:rPr>
                <w:b/>
              </w:rPr>
              <w:t>Máximo</w:t>
            </w:r>
          </w:p>
        </w:tc>
      </w:tr>
      <w:tr w:rsidR="001C4F12" w:rsidTr="005C482B">
        <w:trPr>
          <w:trHeight w:val="567"/>
        </w:trPr>
        <w:tc>
          <w:tcPr>
            <w:tcW w:w="959" w:type="dxa"/>
          </w:tcPr>
          <w:p w:rsidR="001C4F12" w:rsidRDefault="001C4F12" w:rsidP="00AC0636">
            <w:r>
              <w:t>0,000</w:t>
            </w:r>
          </w:p>
        </w:tc>
        <w:tc>
          <w:tcPr>
            <w:tcW w:w="783" w:type="dxa"/>
          </w:tcPr>
          <w:p w:rsidR="001C4F12" w:rsidRDefault="001C4F12" w:rsidP="00AC0636">
            <w:r>
              <w:t>0,0</w:t>
            </w:r>
            <w:r>
              <w:t>07</w:t>
            </w:r>
          </w:p>
        </w:tc>
        <w:tc>
          <w:tcPr>
            <w:tcW w:w="829" w:type="dxa"/>
          </w:tcPr>
          <w:p w:rsidR="001C4F12" w:rsidRDefault="001C4F12" w:rsidP="00AC0636">
            <w:r>
              <w:t>0,0</w:t>
            </w:r>
            <w:r>
              <w:t>25</w:t>
            </w:r>
          </w:p>
        </w:tc>
        <w:tc>
          <w:tcPr>
            <w:tcW w:w="829" w:type="dxa"/>
          </w:tcPr>
          <w:p w:rsidR="001C4F12" w:rsidRDefault="001C4F12" w:rsidP="00AC0636">
            <w:r>
              <w:t>0</w:t>
            </w:r>
            <w:r>
              <w:t>,068</w:t>
            </w:r>
          </w:p>
        </w:tc>
        <w:tc>
          <w:tcPr>
            <w:tcW w:w="1244" w:type="dxa"/>
          </w:tcPr>
          <w:p w:rsidR="001C4F12" w:rsidRDefault="001C4F12" w:rsidP="00AC0636">
            <w:r>
              <w:t>0,160</w:t>
            </w:r>
          </w:p>
        </w:tc>
        <w:tc>
          <w:tcPr>
            <w:tcW w:w="1134" w:type="dxa"/>
          </w:tcPr>
          <w:p w:rsidR="001C4F12" w:rsidRDefault="001C4F12" w:rsidP="00AC0636">
            <w:r>
              <w:t>1,000</w:t>
            </w:r>
          </w:p>
        </w:tc>
      </w:tr>
    </w:tbl>
    <w:p w:rsidR="00D10C96" w:rsidRDefault="00563727" w:rsidP="00563727">
      <w:pPr>
        <w:tabs>
          <w:tab w:val="right" w:pos="7086"/>
        </w:tabs>
        <w:spacing w:after="240" w:line="312" w:lineRule="auto"/>
        <w:ind w:right="1418"/>
        <w:jc w:val="both"/>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lastRenderedPageBreak/>
        <w:t>Índice</w:t>
      </w:r>
      <w:r w:rsidR="00D10C96">
        <w:rPr>
          <w:rFonts w:eastAsiaTheme="minorEastAsia" w:cstheme="minorHAnsi"/>
          <w:b/>
          <w:bCs/>
          <w:color w:val="222222"/>
          <w:u w:val="single"/>
          <w:shd w:val="clear" w:color="auto" w:fill="FFFFFF"/>
        </w:rPr>
        <w:t xml:space="preserve"> de Moran</w:t>
      </w:r>
    </w:p>
    <w:p w:rsidR="00C6764B" w:rsidRDefault="00E1675E" w:rsidP="00563727">
      <w:pPr>
        <w:tabs>
          <w:tab w:val="right" w:pos="7086"/>
        </w:tabs>
        <w:spacing w:after="240" w:line="312" w:lineRule="auto"/>
        <w:ind w:right="1418"/>
        <w:jc w:val="both"/>
        <w:rPr>
          <w:rFonts w:eastAsiaTheme="minorEastAsia" w:cstheme="minorHAnsi"/>
          <w:bCs/>
          <w:color w:val="222222"/>
          <w:shd w:val="clear" w:color="auto" w:fill="FFFFFF"/>
        </w:rPr>
      </w:pPr>
      <w:r w:rsidRPr="00563727">
        <w:rPr>
          <w:rFonts w:eastAsiaTheme="minorEastAsia" w:cstheme="minorHAnsi"/>
          <w:bCs/>
          <w:color w:val="222222"/>
          <w:shd w:val="clear" w:color="auto" w:fill="FFFFFF"/>
        </w:rPr>
        <w:t xml:space="preserve">El primer </w:t>
      </w:r>
      <w:r w:rsidR="00C6764B">
        <w:rPr>
          <w:rFonts w:eastAsiaTheme="minorEastAsia" w:cstheme="minorHAnsi"/>
          <w:bCs/>
          <w:color w:val="222222"/>
          <w:shd w:val="clear" w:color="auto" w:fill="FFFFFF"/>
        </w:rPr>
        <w:t>índice a considerar para evaluar estadísticamente la existencia de autocorrelación espacial es el I de Moran</w:t>
      </w:r>
      <w:r w:rsidR="00187E2F">
        <w:rPr>
          <w:rFonts w:eastAsiaTheme="minorEastAsia" w:cstheme="minorHAnsi"/>
          <w:bCs/>
          <w:color w:val="222222"/>
          <w:shd w:val="clear" w:color="auto" w:fill="FFFFFF"/>
        </w:rPr>
        <w:t>, el más usual en esta clase de problemas</w:t>
      </w:r>
      <w:r w:rsidR="00C6764B">
        <w:rPr>
          <w:rFonts w:eastAsiaTheme="minorEastAsia" w:cstheme="minorHAnsi"/>
          <w:bCs/>
          <w:color w:val="222222"/>
          <w:shd w:val="clear" w:color="auto" w:fill="FFFFFF"/>
        </w:rPr>
        <w:t>. El diagrama de dispersión de Moran representa en un plano</w:t>
      </w:r>
      <w:r w:rsidR="00187E2F">
        <w:rPr>
          <w:rFonts w:eastAsiaTheme="minorEastAsia" w:cstheme="minorHAnsi"/>
          <w:bCs/>
          <w:color w:val="222222"/>
          <w:shd w:val="clear" w:color="auto" w:fill="FFFFFF"/>
        </w:rPr>
        <w:t xml:space="preserve"> </w:t>
      </w:r>
      <w:r w:rsidR="00B26F83">
        <w:rPr>
          <w:rFonts w:eastAsiaTheme="minorEastAsia" w:cstheme="minorHAnsi"/>
          <w:bCs/>
          <w:color w:val="222222"/>
          <w:shd w:val="clear" w:color="auto" w:fill="FFFFFF"/>
        </w:rPr>
        <w:t>los radios censales asociando el valor estandarizado de la variable que se estudia en el eje de abscisas y en el eje de coordenadas el retardo espacial</w:t>
      </w:r>
      <w:r w:rsidR="00F55681">
        <w:rPr>
          <w:rFonts w:eastAsiaTheme="minorEastAsia" w:cstheme="minorHAnsi"/>
          <w:bCs/>
          <w:color w:val="222222"/>
          <w:shd w:val="clear" w:color="auto" w:fill="FFFFFF"/>
        </w:rPr>
        <w:t>,</w:t>
      </w:r>
      <w:r w:rsidR="00B26F83">
        <w:rPr>
          <w:rFonts w:eastAsiaTheme="minorEastAsia" w:cstheme="minorHAnsi"/>
          <w:bCs/>
          <w:color w:val="222222"/>
          <w:shd w:val="clear" w:color="auto" w:fill="FFFFFF"/>
        </w:rPr>
        <w:t xml:space="preserve"> esto es el promedio ponderado de la variable estandarizada en los radios vecinos; las ponderaciones son los pesos asignados a cada radio vecino.</w:t>
      </w:r>
    </w:p>
    <w:p w:rsidR="00894154" w:rsidRDefault="005A19B7" w:rsidP="00894154">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AB6AE8">
        <w:rPr>
          <w:rFonts w:eastAsiaTheme="minorEastAsia" w:cstheme="minorHAnsi"/>
          <w:b/>
          <w:bCs/>
          <w:color w:val="222222"/>
          <w:u w:val="single"/>
          <w:shd w:val="clear" w:color="auto" w:fill="FFFFFF"/>
        </w:rPr>
        <w:t>.1.3</w:t>
      </w:r>
      <w:r w:rsidR="00894154">
        <w:rPr>
          <w:rFonts w:eastAsiaTheme="minorEastAsia" w:cstheme="minorHAnsi"/>
          <w:bCs/>
          <w:color w:val="222222"/>
          <w:shd w:val="clear" w:color="auto" w:fill="FFFFFF"/>
        </w:rPr>
        <w:t>: Gráfico de dispersión de Moran para la proporción de hogares con NBI</w:t>
      </w:r>
    </w:p>
    <w:p w:rsidR="00894154" w:rsidRDefault="00C826C1" w:rsidP="00894154">
      <w:pPr>
        <w:tabs>
          <w:tab w:val="right" w:pos="7086"/>
        </w:tabs>
        <w:spacing w:after="494" w:line="360" w:lineRule="auto"/>
        <w:ind w:right="1418"/>
        <w:jc w:val="both"/>
        <w:rPr>
          <w:rFonts w:eastAsiaTheme="minorEastAsia" w:cstheme="minorHAnsi"/>
          <w:bCs/>
          <w:color w:val="222222"/>
          <w:shd w:val="clear" w:color="auto" w:fill="FFFFFF"/>
        </w:rPr>
      </w:pPr>
      <w:r w:rsidRPr="00F55681">
        <w:rPr>
          <w:rFonts w:eastAsiaTheme="minorEastAsia" w:cstheme="minorHAnsi"/>
          <w:bCs/>
          <w:noProof/>
          <w:color w:val="222222"/>
          <w:shd w:val="clear" w:color="auto" w:fill="FFFFFF"/>
          <w:lang w:eastAsia="es-AR"/>
        </w:rPr>
        <w:drawing>
          <wp:inline distT="0" distB="0" distL="0" distR="0">
            <wp:extent cx="4319016" cy="2517648"/>
            <wp:effectExtent l="0" t="0" r="5715" b="0"/>
            <wp:docPr id="6"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bi_mor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B26F83" w:rsidRDefault="00AB6AE8" w:rsidP="00894154">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figura 4.1.3</w:t>
      </w:r>
      <w:r w:rsidR="00894154">
        <w:rPr>
          <w:rFonts w:eastAsiaTheme="minorEastAsia" w:cstheme="minorHAnsi"/>
          <w:bCs/>
          <w:color w:val="222222"/>
          <w:shd w:val="clear" w:color="auto" w:fill="FFFFFF"/>
        </w:rPr>
        <w:t xml:space="preserve"> muestra que los puntos no se presentan de manera al azar, sino que, al contrario, indican una autocorrelación espacial positiva de la proporción de hogares con NBI mediante la utilización del índice de Moran. La pendiente de la recta de mínimos cuadrados ajustada sobre la nube de puntos coincide con el estadí</w:t>
      </w:r>
      <w:r w:rsidR="00045F56">
        <w:rPr>
          <w:rFonts w:eastAsiaTheme="minorEastAsia" w:cstheme="minorHAnsi"/>
          <w:bCs/>
          <w:color w:val="222222"/>
          <w:shd w:val="clear" w:color="auto" w:fill="FFFFFF"/>
        </w:rPr>
        <w:t>stico de Moran (0,38527, tabla 4</w:t>
      </w:r>
      <w:r w:rsidR="00894154">
        <w:rPr>
          <w:rFonts w:eastAsiaTheme="minorEastAsia" w:cstheme="minorHAnsi"/>
          <w:bCs/>
          <w:color w:val="222222"/>
          <w:shd w:val="clear" w:color="auto" w:fill="FFFFFF"/>
        </w:rPr>
        <w:t>.1</w:t>
      </w:r>
      <w:r w:rsidR="00045F56">
        <w:rPr>
          <w:rFonts w:eastAsiaTheme="minorEastAsia" w:cstheme="minorHAnsi"/>
          <w:bCs/>
          <w:color w:val="222222"/>
          <w:shd w:val="clear" w:color="auto" w:fill="FFFFFF"/>
        </w:rPr>
        <w:t>.2</w:t>
      </w:r>
      <w:r w:rsidR="00894154">
        <w:rPr>
          <w:rFonts w:eastAsiaTheme="minorEastAsia" w:cstheme="minorHAnsi"/>
          <w:bCs/>
          <w:color w:val="222222"/>
          <w:shd w:val="clear" w:color="auto" w:fill="FFFFFF"/>
        </w:rPr>
        <w:t>).</w:t>
      </w:r>
    </w:p>
    <w:p w:rsidR="003B466B" w:rsidRDefault="003B466B" w:rsidP="00894154">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Los tres puntos que asumen un valor de la proporción igual a 1 son los que se mencionaron al presentar el Box Map, puede apreciarse como estos valores extremos intentan inclinar la recta de regresión hacia su dirección.</w:t>
      </w:r>
    </w:p>
    <w:p w:rsidR="00D10C96" w:rsidRDefault="00EE3906"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El índice de Moran resultó </w:t>
      </w:r>
      <w:r w:rsidR="003159C5">
        <w:rPr>
          <w:rFonts w:eastAsiaTheme="minorEastAsia" w:cstheme="minorHAnsi"/>
          <w:bCs/>
          <w:color w:val="222222"/>
          <w:shd w:val="clear" w:color="auto" w:fill="FFFFFF"/>
        </w:rPr>
        <w:t>igual a 0,394</w:t>
      </w:r>
      <w:r w:rsidR="00D10C9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mostrando autocorrelación espacial positiva. Se </w:t>
      </w:r>
      <w:r w:rsidR="003159C5">
        <w:rPr>
          <w:rFonts w:eastAsiaTheme="minorEastAsia" w:cstheme="minorHAnsi"/>
          <w:bCs/>
          <w:color w:val="222222"/>
          <w:shd w:val="clear" w:color="auto" w:fill="FFFFFF"/>
        </w:rPr>
        <w:t xml:space="preserve">realizó un test de hipótesis </w:t>
      </w:r>
      <w:r>
        <w:rPr>
          <w:rFonts w:eastAsiaTheme="minorEastAsia" w:cstheme="minorHAnsi"/>
          <w:bCs/>
          <w:color w:val="222222"/>
          <w:shd w:val="clear" w:color="auto" w:fill="FFFFFF"/>
        </w:rPr>
        <w:t>con 1000 permutaciones obteni</w:t>
      </w:r>
      <w:r w:rsidR="003159C5">
        <w:rPr>
          <w:rFonts w:eastAsiaTheme="minorEastAsia" w:cstheme="minorHAnsi"/>
          <w:bCs/>
          <w:color w:val="222222"/>
          <w:shd w:val="clear" w:color="auto" w:fill="FFFFFF"/>
        </w:rPr>
        <w:t>éndose una probabilidad asociada igual a 0,001, por lo que se rechazó que I sea igual a -1/</w:t>
      </w:r>
      <w:r w:rsidR="006F0092">
        <w:rPr>
          <w:rFonts w:eastAsiaTheme="minorEastAsia" w:cstheme="minorHAnsi"/>
          <w:bCs/>
          <w:color w:val="222222"/>
          <w:shd w:val="clear" w:color="auto" w:fill="FFFFFF"/>
        </w:rPr>
        <w:t>1072</w:t>
      </w:r>
      <w:r w:rsidR="003159C5">
        <w:rPr>
          <w:rFonts w:eastAsiaTheme="minorEastAsia" w:cstheme="minorHAnsi"/>
          <w:bCs/>
          <w:color w:val="222222"/>
          <w:shd w:val="clear" w:color="auto" w:fill="FFFFFF"/>
        </w:rPr>
        <w:t xml:space="preserve"> (H</w:t>
      </w:r>
      <w:r w:rsidR="003159C5">
        <w:rPr>
          <w:rFonts w:eastAsiaTheme="minorEastAsia" w:cstheme="minorHAnsi"/>
          <w:bCs/>
          <w:color w:val="222222"/>
          <w:shd w:val="clear" w:color="auto" w:fill="FFFFFF"/>
          <w:vertAlign w:val="subscript"/>
        </w:rPr>
        <w:t>0</w:t>
      </w:r>
      <w:r w:rsidR="003159C5">
        <w:rPr>
          <w:rFonts w:eastAsiaTheme="minorEastAsia" w:cstheme="minorHAnsi"/>
          <w:bCs/>
          <w:color w:val="222222"/>
          <w:shd w:val="clear" w:color="auto" w:fill="FFFFFF"/>
        </w:rPr>
        <w:t>)</w:t>
      </w:r>
      <w:r w:rsidR="006F0092">
        <w:rPr>
          <w:rFonts w:eastAsiaTheme="minorEastAsia" w:cstheme="minorHAnsi"/>
          <w:bCs/>
          <w:color w:val="222222"/>
          <w:shd w:val="clear" w:color="auto" w:fill="FFFFFF"/>
        </w:rPr>
        <w:t>, ya que 1073 es el número de radios censales de la región considerada</w:t>
      </w:r>
      <w:r w:rsidR="003159C5">
        <w:rPr>
          <w:rFonts w:eastAsiaTheme="minorEastAsia" w:cstheme="minorHAnsi"/>
          <w:bCs/>
          <w:color w:val="222222"/>
          <w:shd w:val="clear" w:color="auto" w:fill="FFFFFF"/>
        </w:rPr>
        <w:t>.</w:t>
      </w:r>
    </w:p>
    <w:p w:rsidR="00EE3906" w:rsidRPr="003159C5" w:rsidRDefault="00EE3906" w:rsidP="00E04F38">
      <w:pPr>
        <w:tabs>
          <w:tab w:val="right" w:pos="7086"/>
        </w:tabs>
        <w:spacing w:after="494" w:line="360" w:lineRule="auto"/>
        <w:ind w:right="1418"/>
        <w:jc w:val="both"/>
        <w:rPr>
          <w:rFonts w:eastAsiaTheme="minorEastAsia" w:cstheme="minorHAnsi"/>
          <w:b/>
          <w:bCs/>
          <w:color w:val="222222"/>
          <w:shd w:val="clear" w:color="auto" w:fill="FFFFFF"/>
        </w:rPr>
      </w:pPr>
      <w:r w:rsidRPr="003159C5">
        <w:rPr>
          <w:rFonts w:eastAsiaTheme="minorEastAsia" w:cstheme="minorHAnsi"/>
          <w:b/>
          <w:bCs/>
          <w:color w:val="222222"/>
          <w:shd w:val="clear" w:color="auto" w:fill="FFFFFF"/>
        </w:rPr>
        <w:t>Indice de Oden</w:t>
      </w:r>
    </w:p>
    <w:p w:rsidR="002C20A5" w:rsidRDefault="00EE3906"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Como primera alternativa al tratamiento de la situación en la que las unidades son de diferente tamaño, Oden </w:t>
      </w:r>
      <w:r w:rsidR="003159C5">
        <w:rPr>
          <w:rFonts w:eastAsiaTheme="minorEastAsia" w:cstheme="minorHAnsi"/>
          <w:bCs/>
          <w:color w:val="222222"/>
          <w:shd w:val="clear" w:color="auto" w:fill="FFFFFF"/>
        </w:rPr>
        <w:t>(1995)</w:t>
      </w:r>
      <w:r>
        <w:rPr>
          <w:rFonts w:eastAsiaTheme="minorEastAsia" w:cstheme="minorHAnsi"/>
          <w:bCs/>
          <w:color w:val="222222"/>
          <w:shd w:val="clear" w:color="auto" w:fill="FFFFFF"/>
        </w:rPr>
        <w:t xml:space="preserve"> propuso el indi</w:t>
      </w:r>
      <w:r w:rsidR="003159C5">
        <w:rPr>
          <w:rFonts w:eastAsiaTheme="minorEastAsia" w:cstheme="minorHAnsi"/>
          <w:bCs/>
          <w:color w:val="222222"/>
          <w:shd w:val="clear" w:color="auto" w:fill="FFFFFF"/>
        </w:rPr>
        <w:t>cador presentado en el apartado 3.2.3</w:t>
      </w:r>
      <w:r>
        <w:rPr>
          <w:rFonts w:eastAsiaTheme="minorEastAsia" w:cstheme="minorHAnsi"/>
          <w:bCs/>
          <w:color w:val="222222"/>
          <w:shd w:val="clear" w:color="auto" w:fill="FFFFFF"/>
        </w:rPr>
        <w:t xml:space="preserve"> del capítulo Material y Método. </w:t>
      </w:r>
    </w:p>
    <w:p w:rsidR="00D10C96" w:rsidRPr="003159C5" w:rsidRDefault="003159C5"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6F0092">
        <w:rPr>
          <w:rFonts w:eastAsiaTheme="minorEastAsia" w:cstheme="minorHAnsi"/>
        </w:rPr>
        <w:t xml:space="preserve"> r</w:t>
      </w:r>
      <w:r w:rsidR="00C826C1">
        <w:rPr>
          <w:rFonts w:eastAsiaTheme="minorEastAsia" w:cstheme="minorHAnsi"/>
          <w:bCs/>
          <w:color w:val="222222"/>
          <w:shd w:val="clear" w:color="auto" w:fill="FFFFFF"/>
        </w:rPr>
        <w:t>esult</w:t>
      </w:r>
      <w:r w:rsidR="006F0092">
        <w:rPr>
          <w:rFonts w:eastAsiaTheme="minorEastAsia" w:cstheme="minorHAnsi"/>
          <w:bCs/>
          <w:color w:val="222222"/>
          <w:shd w:val="clear" w:color="auto" w:fill="FFFFFF"/>
        </w:rPr>
        <w:t>ó igual a 0</w:t>
      </w:r>
      <w:r w:rsidR="005A19B7">
        <w:rPr>
          <w:rFonts w:eastAsiaTheme="minorEastAsia" w:cstheme="minorHAnsi"/>
          <w:bCs/>
          <w:color w:val="222222"/>
          <w:shd w:val="clear" w:color="auto" w:fill="FFFFFF"/>
        </w:rPr>
        <w:t>,090</w:t>
      </w:r>
      <w:r w:rsidR="006F0092">
        <w:rPr>
          <w:rFonts w:eastAsiaTheme="minorEastAsia" w:cstheme="minorHAnsi"/>
          <w:bCs/>
          <w:color w:val="222222"/>
          <w:shd w:val="clear" w:color="auto" w:fill="FFFFFF"/>
        </w:rPr>
        <w:t xml:space="preserve"> con una probabilidad asociada a la prueba de hipótesis menor a 0,001, por lo que existe evidencia estadística para rechazar la hipótesis de que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6F0092">
        <w:rPr>
          <w:rFonts w:eastAsiaTheme="minorEastAsia" w:cstheme="minorHAnsi"/>
        </w:rPr>
        <w:t xml:space="preserve"> = -1/</w:t>
      </w:r>
      <w:r w:rsidR="006F0092">
        <w:rPr>
          <w:rFonts w:eastAsiaTheme="minorEastAsia" w:cstheme="minorHAnsi"/>
          <w:bCs/>
          <w:color w:val="222222"/>
          <w:shd w:val="clear" w:color="auto" w:fill="FFFFFF"/>
        </w:rPr>
        <w:t>321715-1, donde 321715 es el número de hogares en la ciudad de Rosario</w:t>
      </w:r>
    </w:p>
    <w:p w:rsidR="002C20A5" w:rsidRDefault="002C20A5" w:rsidP="002C20A5">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Es importante recordar, que la prueba asociada al índice de Oden es más potente que Moran pero que su par de hipótesis nula y alternativa no concuerdan</w:t>
      </w:r>
      <w:r w:rsidR="00C844B2">
        <w:rPr>
          <w:rFonts w:eastAsiaTheme="minorEastAsia" w:cstheme="minorHAnsi"/>
          <w:bCs/>
          <w:color w:val="222222"/>
          <w:shd w:val="clear" w:color="auto" w:fill="FFFFFF"/>
        </w:rPr>
        <w:t>.</w:t>
      </w:r>
    </w:p>
    <w:p w:rsidR="00C844B2" w:rsidRDefault="00C844B2" w:rsidP="00C844B2">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pequeña magnitud de la estadística de Oden junto con su probabilidad asociada</w:t>
      </w:r>
      <w:r w:rsidRPr="00916EDF">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casi nula puede explicarse por el hecho de que la prueba es muy potente, por lo tanto, pequeños alejamientos del valor esperado serán detectados, aunque sin poder diferenciar si </w:t>
      </w:r>
      <w:r>
        <w:rPr>
          <w:rFonts w:eastAsiaTheme="minorEastAsia" w:cstheme="minorHAnsi"/>
          <w:bCs/>
          <w:color w:val="222222"/>
          <w:shd w:val="clear" w:color="auto" w:fill="FFFFFF"/>
        </w:rPr>
        <w:t>el rechazo de la hipótesis de</w:t>
      </w:r>
      <w:r>
        <w:rPr>
          <w:rFonts w:eastAsiaTheme="minorEastAsia" w:cstheme="minorHAnsi"/>
          <w:bCs/>
          <w:color w:val="222222"/>
          <w:shd w:val="clear" w:color="auto" w:fill="FFFFFF"/>
        </w:rPr>
        <w:t xml:space="preserve"> se debe a los diferentes tamaños de las radios censales o si, realmente, existe autocorrelación espacial.</w:t>
      </w:r>
    </w:p>
    <w:p w:rsidR="00C826C1" w:rsidRPr="005A19B7" w:rsidRDefault="00C826C1" w:rsidP="00E04F38">
      <w:pPr>
        <w:tabs>
          <w:tab w:val="right" w:pos="7086"/>
        </w:tabs>
        <w:spacing w:after="494" w:line="360" w:lineRule="auto"/>
        <w:ind w:right="1418"/>
        <w:jc w:val="both"/>
        <w:rPr>
          <w:rFonts w:eastAsiaTheme="minorEastAsia" w:cstheme="minorHAnsi"/>
          <w:b/>
          <w:bCs/>
          <w:color w:val="222222"/>
          <w:u w:val="single"/>
          <w:shd w:val="clear" w:color="auto" w:fill="FFFFFF"/>
        </w:rPr>
      </w:pPr>
      <w:r w:rsidRPr="005A19B7">
        <w:rPr>
          <w:rFonts w:eastAsiaTheme="minorEastAsia" w:cstheme="minorHAnsi"/>
          <w:b/>
          <w:bCs/>
          <w:color w:val="222222"/>
          <w:u w:val="single"/>
          <w:shd w:val="clear" w:color="auto" w:fill="FFFFFF"/>
        </w:rPr>
        <w:t>Indice empírico</w:t>
      </w:r>
      <w:r w:rsidR="005A19B7">
        <w:rPr>
          <w:rFonts w:eastAsiaTheme="minorEastAsia" w:cstheme="minorHAnsi"/>
          <w:b/>
          <w:bCs/>
          <w:color w:val="222222"/>
          <w:u w:val="single"/>
          <w:shd w:val="clear" w:color="auto" w:fill="FFFFFF"/>
        </w:rPr>
        <w:t xml:space="preserve"> de Bayes</w:t>
      </w:r>
      <w:r w:rsidRPr="005A19B7">
        <w:rPr>
          <w:rFonts w:eastAsiaTheme="minorEastAsia" w:cstheme="minorHAnsi"/>
          <w:b/>
          <w:bCs/>
          <w:color w:val="222222"/>
          <w:u w:val="single"/>
          <w:shd w:val="clear" w:color="auto" w:fill="FFFFFF"/>
        </w:rPr>
        <w:t xml:space="preserve"> (EBI)</w:t>
      </w:r>
    </w:p>
    <w:p w:rsidR="00C826C1" w:rsidRPr="005A19B7" w:rsidRDefault="00C826C1"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Por último, se calculó el EBI</w:t>
      </w:r>
      <w:r w:rsidR="005A19B7">
        <w:rPr>
          <w:rFonts w:eastAsiaTheme="minorEastAsia" w:cstheme="minorHAnsi"/>
          <w:bCs/>
          <w:color w:val="222222"/>
          <w:shd w:val="clear" w:color="auto" w:fill="FFFFFF"/>
        </w:rPr>
        <w:t>, el cual tiene</w:t>
      </w:r>
      <w:r>
        <w:rPr>
          <w:rFonts w:eastAsiaTheme="minorEastAsia" w:cstheme="minorHAnsi"/>
          <w:bCs/>
          <w:color w:val="222222"/>
          <w:shd w:val="clear" w:color="auto" w:fill="FFFFFF"/>
        </w:rPr>
        <w:t xml:space="preserve"> mejores propiedades estadísticas de acuerdo a lo presentado por </w:t>
      </w:r>
      <w:r w:rsidR="005A19B7">
        <w:t>Assun</w:t>
      </w:r>
      <w:r w:rsidR="005A19B7" w:rsidRPr="00F350C2">
        <w:t>çã</w:t>
      </w:r>
      <w:r w:rsidR="005A19B7">
        <w:t xml:space="preserve">o </w:t>
      </w:r>
      <w:r w:rsidR="005A19B7">
        <w:t xml:space="preserve">(1999). </w:t>
      </w:r>
      <w:r w:rsidR="005A19B7">
        <w:rPr>
          <w:rFonts w:eastAsiaTheme="minorEastAsia" w:cstheme="minorHAnsi"/>
          <w:bCs/>
          <w:color w:val="222222"/>
          <w:shd w:val="clear" w:color="auto" w:fill="FFFFFF"/>
        </w:rPr>
        <w:t>La</w:t>
      </w:r>
      <w:r>
        <w:rPr>
          <w:rFonts w:eastAsiaTheme="minorEastAsia" w:cstheme="minorHAnsi"/>
          <w:bCs/>
          <w:color w:val="222222"/>
          <w:shd w:val="clear" w:color="auto" w:fill="FFFFFF"/>
        </w:rPr>
        <w:t xml:space="preserve"> </w:t>
      </w:r>
      <w:r w:rsidR="005A19B7">
        <w:rPr>
          <w:rFonts w:eastAsiaTheme="minorEastAsia" w:cstheme="minorHAnsi"/>
          <w:bCs/>
          <w:color w:val="222222"/>
          <w:shd w:val="clear" w:color="auto" w:fill="FFFFFF"/>
        </w:rPr>
        <w:t>magnitud encontrada para este índice</w:t>
      </w:r>
      <w:r>
        <w:rPr>
          <w:rFonts w:eastAsiaTheme="minorEastAsia" w:cstheme="minorHAnsi"/>
          <w:bCs/>
          <w:color w:val="222222"/>
          <w:shd w:val="clear" w:color="auto" w:fill="FFFFFF"/>
        </w:rPr>
        <w:t xml:space="preserve"> fue</w:t>
      </w:r>
      <w:r w:rsidR="005A19B7">
        <w:rPr>
          <w:rFonts w:eastAsiaTheme="minorEastAsia" w:cstheme="minorHAnsi"/>
          <w:bCs/>
          <w:color w:val="222222"/>
          <w:shd w:val="clear" w:color="auto" w:fill="FFFFFF"/>
        </w:rPr>
        <w:t xml:space="preserve"> 0,433 proporcionando valores estadísticamente significativos </w:t>
      </w:r>
      <w:r w:rsidR="005A19B7">
        <w:rPr>
          <w:rFonts w:eastAsiaTheme="minorEastAsia" w:cstheme="minorHAnsi"/>
          <w:bCs/>
          <w:color w:val="222222"/>
          <w:shd w:val="clear" w:color="auto" w:fill="FFFFFF"/>
        </w:rPr>
        <w:lastRenderedPageBreak/>
        <w:t>que permiten</w:t>
      </w:r>
      <w:r w:rsidR="00883770">
        <w:rPr>
          <w:rFonts w:eastAsiaTheme="minorEastAsia" w:cstheme="minorHAnsi"/>
          <w:bCs/>
          <w:color w:val="222222"/>
          <w:shd w:val="clear" w:color="auto" w:fill="FFFFFF"/>
        </w:rPr>
        <w:t xml:space="preserve"> rechazar que el EBI se igual</w:t>
      </w:r>
      <w:r w:rsidR="00883770">
        <w:rPr>
          <w:rFonts w:eastAsiaTheme="minorEastAsia" w:cstheme="minorHAnsi"/>
          <w:bCs/>
          <w:color w:val="222222"/>
          <w:shd w:val="clear" w:color="auto" w:fill="FFFFFF"/>
        </w:rPr>
        <w:t xml:space="preserve"> a -1/1072 (H</w:t>
      </w:r>
      <w:r w:rsidR="00883770">
        <w:rPr>
          <w:rFonts w:eastAsiaTheme="minorEastAsia" w:cstheme="minorHAnsi"/>
          <w:bCs/>
          <w:color w:val="222222"/>
          <w:shd w:val="clear" w:color="auto" w:fill="FFFFFF"/>
          <w:vertAlign w:val="subscript"/>
        </w:rPr>
        <w:t>0</w:t>
      </w:r>
      <w:r w:rsidR="00883770">
        <w:rPr>
          <w:rFonts w:eastAsiaTheme="minorEastAsia" w:cstheme="minorHAnsi"/>
          <w:bCs/>
          <w:color w:val="222222"/>
          <w:shd w:val="clear" w:color="auto" w:fill="FFFFFF"/>
        </w:rPr>
        <w:t>)</w:t>
      </w:r>
      <w:r w:rsidR="00883770">
        <w:rPr>
          <w:rFonts w:eastAsiaTheme="minorEastAsia" w:cstheme="minorHAnsi"/>
          <w:bCs/>
          <w:color w:val="222222"/>
          <w:shd w:val="clear" w:color="auto" w:fill="FFFFFF"/>
        </w:rPr>
        <w:t xml:space="preserve"> y, por lo tanto, </w:t>
      </w:r>
      <w:r w:rsidR="005A19B7">
        <w:rPr>
          <w:rFonts w:eastAsiaTheme="minorEastAsia" w:cstheme="minorHAnsi"/>
          <w:bCs/>
          <w:color w:val="222222"/>
          <w:shd w:val="clear" w:color="auto" w:fill="FFFFFF"/>
        </w:rPr>
        <w:t xml:space="preserve">concluir en la existencia de autocorrelación espacial.  </w:t>
      </w:r>
    </w:p>
    <w:p w:rsidR="00C826C1" w:rsidRDefault="00F069A0" w:rsidP="00C826C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AB6AE8">
        <w:rPr>
          <w:rFonts w:eastAsiaTheme="minorEastAsia" w:cstheme="minorHAnsi"/>
          <w:b/>
          <w:bCs/>
          <w:color w:val="222222"/>
          <w:u w:val="single"/>
          <w:shd w:val="clear" w:color="auto" w:fill="FFFFFF"/>
        </w:rPr>
        <w:t>.1.4</w:t>
      </w:r>
      <w:r w:rsidR="00C826C1">
        <w:rPr>
          <w:rFonts w:eastAsiaTheme="minorEastAsia" w:cstheme="minorHAnsi"/>
          <w:bCs/>
          <w:color w:val="222222"/>
          <w:shd w:val="clear" w:color="auto" w:fill="FFFFFF"/>
        </w:rPr>
        <w:t>: Gráfico de dispersión del EBI para la proporción de hogares con NBI</w:t>
      </w:r>
    </w:p>
    <w:p w:rsidR="00C826C1" w:rsidRDefault="00C826C1" w:rsidP="00C826C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5715" b="0"/>
            <wp:docPr id="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bi_eb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C826C1" w:rsidRDefault="00C826C1" w:rsidP="00C826C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Al observar</w:t>
      </w:r>
      <w:r w:rsidR="00AB6AE8">
        <w:rPr>
          <w:rFonts w:eastAsiaTheme="minorEastAsia" w:cstheme="minorHAnsi"/>
          <w:bCs/>
          <w:color w:val="222222"/>
          <w:shd w:val="clear" w:color="auto" w:fill="FFFFFF"/>
        </w:rPr>
        <w:t xml:space="preserve"> la figura 4.1.4</w:t>
      </w:r>
      <w:r>
        <w:rPr>
          <w:rFonts w:eastAsiaTheme="minorEastAsia" w:cstheme="minorHAnsi"/>
          <w:bCs/>
          <w:color w:val="222222"/>
          <w:shd w:val="clear" w:color="auto" w:fill="FFFFFF"/>
        </w:rPr>
        <w:t xml:space="preserve"> se evidencia la existencia de autocorrelación espacial positiva mediante el uso del índice empírico de Bayes, ya que los puntos están lejos de presentarse de manera aleatoria.</w:t>
      </w:r>
    </w:p>
    <w:p w:rsidR="00C826C1" w:rsidRDefault="00883770" w:rsidP="00C826C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En comparación con Moran, s</w:t>
      </w:r>
      <w:r w:rsidR="00C826C1">
        <w:rPr>
          <w:rFonts w:eastAsiaTheme="minorEastAsia" w:cstheme="minorHAnsi"/>
          <w:bCs/>
          <w:color w:val="222222"/>
          <w:shd w:val="clear" w:color="auto" w:fill="FFFFFF"/>
        </w:rPr>
        <w:t>e aprecia que ambos índices arrojan resultados significativos, aunque el EBI muestra una mayor autocorrelación de la proporción de hogares con NBI, la cual</w:t>
      </w:r>
      <w:r>
        <w:rPr>
          <w:rFonts w:eastAsiaTheme="minorEastAsia" w:cstheme="minorHAnsi"/>
          <w:bCs/>
          <w:color w:val="222222"/>
          <w:shd w:val="clear" w:color="auto" w:fill="FFFFFF"/>
        </w:rPr>
        <w:t xml:space="preserve"> es aproximadamente igual a 0,43</w:t>
      </w:r>
      <w:r w:rsidR="00C826C1">
        <w:rPr>
          <w:rFonts w:eastAsiaTheme="minorEastAsia" w:cstheme="minorHAnsi"/>
          <w:bCs/>
          <w:color w:val="222222"/>
          <w:shd w:val="clear" w:color="auto" w:fill="FFFFFF"/>
        </w:rPr>
        <w:t xml:space="preserve"> mientras que el estadístico de Moran es cercano a 0,39.</w:t>
      </w:r>
    </w:p>
    <w:p w:rsidR="00C826C1" w:rsidRDefault="00C826C1"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Como el EBI sólo puede ser calculado mediante un test permutacional, es importante mencionar que se utilizaron </w:t>
      </w:r>
      <w:r w:rsidR="00883770">
        <w:rPr>
          <w:rFonts w:eastAsiaTheme="minorEastAsia" w:cstheme="minorHAnsi"/>
          <w:bCs/>
          <w:color w:val="222222"/>
          <w:shd w:val="clear" w:color="auto" w:fill="FFFFFF"/>
        </w:rPr>
        <w:t>1000</w:t>
      </w:r>
      <w:r>
        <w:rPr>
          <w:rFonts w:eastAsiaTheme="minorEastAsia" w:cstheme="minorHAnsi"/>
          <w:bCs/>
          <w:color w:val="222222"/>
          <w:shd w:val="clear" w:color="auto" w:fill="FFFFFF"/>
        </w:rPr>
        <w:t xml:space="preserve"> simulaciones para la obtención del mismo.</w:t>
      </w:r>
    </w:p>
    <w:p w:rsidR="00883770" w:rsidRDefault="00883770"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Por otro lado, es interesante destacar que la pendiente de la recta de regresión en el gráfico de dispersión para </w:t>
      </w:r>
      <w:r w:rsidR="00F069A0">
        <w:rPr>
          <w:rFonts w:eastAsiaTheme="minorEastAsia" w:cstheme="minorHAnsi"/>
          <w:bCs/>
          <w:color w:val="222222"/>
          <w:shd w:val="clear" w:color="auto" w:fill="FFFFFF"/>
        </w:rPr>
        <w:t>e</w:t>
      </w:r>
      <w:r>
        <w:rPr>
          <w:rFonts w:eastAsiaTheme="minorEastAsia" w:cstheme="minorHAnsi"/>
          <w:bCs/>
          <w:color w:val="222222"/>
          <w:shd w:val="clear" w:color="auto" w:fill="FFFFFF"/>
        </w:rPr>
        <w:t>l EBI no coincide con el valor del índice, esto se debe a que</w:t>
      </w:r>
      <w:r w:rsidR="00F069A0">
        <w:rPr>
          <w:rFonts w:eastAsiaTheme="minorEastAsia" w:cstheme="minorHAnsi"/>
          <w:bCs/>
          <w:color w:val="222222"/>
          <w:shd w:val="clear" w:color="auto" w:fill="FFFFFF"/>
        </w:rPr>
        <w:t>, a diferencia de</w:t>
      </w:r>
      <w:r>
        <w:rPr>
          <w:rFonts w:eastAsiaTheme="minorEastAsia" w:cstheme="minorHAnsi"/>
          <w:bCs/>
          <w:color w:val="222222"/>
          <w:shd w:val="clear" w:color="auto" w:fill="FFFFFF"/>
        </w:rPr>
        <w:t xml:space="preserve"> </w:t>
      </w:r>
      <w:r w:rsidR="00F069A0">
        <w:rPr>
          <w:rFonts w:eastAsiaTheme="minorEastAsia" w:cstheme="minorHAnsi"/>
          <w:bCs/>
          <w:color w:val="222222"/>
          <w:shd w:val="clear" w:color="auto" w:fill="FFFFFF"/>
        </w:rPr>
        <w:t xml:space="preserve">Moran, el EBI considera el tamaño de las </w:t>
      </w:r>
      <w:r w:rsidR="00F069A0">
        <w:rPr>
          <w:rFonts w:eastAsiaTheme="minorEastAsia" w:cstheme="minorHAnsi"/>
          <w:bCs/>
          <w:color w:val="222222"/>
          <w:shd w:val="clear" w:color="auto" w:fill="FFFFFF"/>
        </w:rPr>
        <w:lastRenderedPageBreak/>
        <w:t>distintas áreas (radios censales) a la hora de calcular la estadística de prueba, variable que no se considera en la figura 4.</w:t>
      </w:r>
      <w:r w:rsidR="00AB6AE8">
        <w:rPr>
          <w:rFonts w:eastAsiaTheme="minorEastAsia" w:cstheme="minorHAnsi"/>
          <w:bCs/>
          <w:color w:val="222222"/>
          <w:shd w:val="clear" w:color="auto" w:fill="FFFFFF"/>
        </w:rPr>
        <w:t>1.4</w:t>
      </w:r>
      <w:r w:rsidR="00F069A0">
        <w:rPr>
          <w:rFonts w:eastAsiaTheme="minorEastAsia" w:cstheme="minorHAnsi"/>
          <w:bCs/>
          <w:color w:val="222222"/>
          <w:shd w:val="clear" w:color="auto" w:fill="FFFFFF"/>
        </w:rPr>
        <w:t>. Además, el hecho de considerar el tamaño de los radios censales para el cálculo del índice proporciona una ventaja a la hora de trabajar con radios censales como los mencionados anteriormente que poseen pocos hogares y una proporción de hogares con NBI igual a la unidad.</w:t>
      </w:r>
    </w:p>
    <w:p w:rsidR="00C844B2" w:rsidRPr="00883770" w:rsidRDefault="00C844B2"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tabla 4.</w:t>
      </w:r>
      <w:r w:rsidR="00AB6AE8">
        <w:rPr>
          <w:rFonts w:eastAsiaTheme="minorEastAsia" w:cstheme="minorHAnsi"/>
          <w:bCs/>
          <w:color w:val="222222"/>
          <w:shd w:val="clear" w:color="auto" w:fill="FFFFFF"/>
        </w:rPr>
        <w:t>1.</w:t>
      </w:r>
      <w:r>
        <w:rPr>
          <w:rFonts w:eastAsiaTheme="minorEastAsia" w:cstheme="minorHAnsi"/>
          <w:bCs/>
          <w:color w:val="222222"/>
          <w:shd w:val="clear" w:color="auto" w:fill="FFFFFF"/>
        </w:rPr>
        <w:t>2 contiene los valores de los índices junto con su correspondiente probabilidad asociada.</w:t>
      </w:r>
    </w:p>
    <w:p w:rsidR="00D10C96" w:rsidRDefault="00883770"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4</w:t>
      </w:r>
      <w:r w:rsidR="00E04F38">
        <w:rPr>
          <w:rFonts w:eastAsiaTheme="minorEastAsia" w:cstheme="minorHAnsi"/>
          <w:b/>
          <w:bCs/>
          <w:color w:val="222222"/>
          <w:u w:val="single"/>
          <w:shd w:val="clear" w:color="auto" w:fill="FFFFFF"/>
        </w:rPr>
        <w:t>.</w:t>
      </w:r>
      <w:r w:rsidR="00AB6AE8">
        <w:rPr>
          <w:rFonts w:eastAsiaTheme="minorEastAsia" w:cstheme="minorHAnsi"/>
          <w:b/>
          <w:bCs/>
          <w:color w:val="222222"/>
          <w:u w:val="single"/>
          <w:shd w:val="clear" w:color="auto" w:fill="FFFFFF"/>
        </w:rPr>
        <w:t>1.</w:t>
      </w:r>
      <w:r>
        <w:rPr>
          <w:rFonts w:eastAsiaTheme="minorEastAsia" w:cstheme="minorHAnsi"/>
          <w:b/>
          <w:bCs/>
          <w:color w:val="222222"/>
          <w:u w:val="single"/>
          <w:shd w:val="clear" w:color="auto" w:fill="FFFFFF"/>
        </w:rPr>
        <w:t>2</w:t>
      </w:r>
      <w:r w:rsidR="00E04F38">
        <w:rPr>
          <w:rFonts w:eastAsiaTheme="minorEastAsia" w:cstheme="minorHAnsi"/>
          <w:bCs/>
          <w:color w:val="222222"/>
          <w:shd w:val="clear" w:color="auto" w:fill="FFFFFF"/>
        </w:rPr>
        <w:t>: índices de autocorrelación espacial calculados para la proporción de hogares con NBI.</w:t>
      </w:r>
    </w:p>
    <w:tbl>
      <w:tblPr>
        <w:tblStyle w:val="Tablaconcuadrcula"/>
        <w:tblW w:w="7621" w:type="dxa"/>
        <w:tblLook w:val="04A0" w:firstRow="1" w:lastRow="0" w:firstColumn="1" w:lastColumn="0" w:noHBand="0" w:noVBand="1"/>
      </w:tblPr>
      <w:tblGrid>
        <w:gridCol w:w="2690"/>
        <w:gridCol w:w="2615"/>
        <w:gridCol w:w="2316"/>
      </w:tblGrid>
      <w:tr w:rsidR="00E04F38" w:rsidTr="00045F56">
        <w:trPr>
          <w:trHeight w:hRule="exact" w:val="567"/>
        </w:trPr>
        <w:tc>
          <w:tcPr>
            <w:tcW w:w="2690" w:type="dxa"/>
          </w:tcPr>
          <w:p w:rsidR="00E04F38" w:rsidRPr="00696B73" w:rsidRDefault="00E04F38" w:rsidP="00F365DE">
            <w:pPr>
              <w:tabs>
                <w:tab w:val="right" w:pos="7086"/>
              </w:tabs>
              <w:spacing w:after="494" w:line="360" w:lineRule="auto"/>
              <w:ind w:right="1418"/>
              <w:jc w:val="both"/>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Índice</w:t>
            </w:r>
          </w:p>
        </w:tc>
        <w:tc>
          <w:tcPr>
            <w:tcW w:w="2615" w:type="dxa"/>
          </w:tcPr>
          <w:p w:rsidR="00E04F38" w:rsidRPr="00696B73" w:rsidRDefault="00E04F38" w:rsidP="00F365DE">
            <w:pPr>
              <w:tabs>
                <w:tab w:val="right" w:pos="7086"/>
              </w:tabs>
              <w:spacing w:after="494" w:line="360" w:lineRule="auto"/>
              <w:ind w:right="1418"/>
              <w:jc w:val="both"/>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Estadístico</w:t>
            </w:r>
          </w:p>
        </w:tc>
        <w:tc>
          <w:tcPr>
            <w:tcW w:w="2316"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sidRPr="00696B73">
              <w:rPr>
                <w:rFonts w:eastAsiaTheme="minorEastAsia" w:cstheme="minorHAnsi"/>
                <w:b/>
                <w:bCs/>
                <w:color w:val="222222"/>
                <w:shd w:val="clear" w:color="auto" w:fill="FFFFFF"/>
              </w:rPr>
              <w:t>P-Valor</w:t>
            </w:r>
          </w:p>
        </w:tc>
      </w:tr>
      <w:tr w:rsidR="00E04F38" w:rsidTr="00045F56">
        <w:trPr>
          <w:trHeight w:hRule="exact" w:val="567"/>
        </w:trPr>
        <w:tc>
          <w:tcPr>
            <w:tcW w:w="2690"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Moran (I)</w:t>
            </w:r>
          </w:p>
        </w:tc>
        <w:tc>
          <w:tcPr>
            <w:tcW w:w="2615"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0,38527</w:t>
            </w:r>
          </w:p>
        </w:tc>
        <w:tc>
          <w:tcPr>
            <w:tcW w:w="2316"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r w:rsidR="00E04F38" w:rsidTr="00045F56">
        <w:trPr>
          <w:trHeight w:hRule="exact" w:val="567"/>
        </w:trPr>
        <w:tc>
          <w:tcPr>
            <w:tcW w:w="2690"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Oden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cstheme="minorHAnsi"/>
              </w:rPr>
              <w:t>)</w:t>
            </w:r>
          </w:p>
        </w:tc>
        <w:tc>
          <w:tcPr>
            <w:tcW w:w="2615"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0,08890</w:t>
            </w:r>
          </w:p>
        </w:tc>
        <w:tc>
          <w:tcPr>
            <w:tcW w:w="2316"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&lt;0,001</w:t>
            </w:r>
          </w:p>
        </w:tc>
      </w:tr>
      <w:tr w:rsidR="00E04F38" w:rsidTr="00045F56">
        <w:trPr>
          <w:trHeight w:hRule="exact" w:val="567"/>
        </w:trPr>
        <w:tc>
          <w:tcPr>
            <w:tcW w:w="2690"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615"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0,41943</w:t>
            </w:r>
          </w:p>
        </w:tc>
        <w:tc>
          <w:tcPr>
            <w:tcW w:w="2316"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bl>
    <w:p w:rsidR="00E04F38" w:rsidRPr="00C844B2" w:rsidRDefault="00E04F38" w:rsidP="00C844B2">
      <w:pPr>
        <w:tabs>
          <w:tab w:val="right" w:pos="7086"/>
        </w:tabs>
        <w:spacing w:after="494" w:line="360" w:lineRule="auto"/>
        <w:ind w:right="1418"/>
        <w:jc w:val="both"/>
        <w:rPr>
          <w:rFonts w:eastAsiaTheme="minorEastAsia" w:cstheme="minorHAnsi"/>
          <w:bCs/>
          <w:color w:val="222222"/>
          <w:shd w:val="clear" w:color="auto" w:fill="FFFFFF"/>
        </w:rPr>
      </w:pPr>
    </w:p>
    <w:p w:rsidR="00E04F38" w:rsidRPr="00AB6AE8" w:rsidRDefault="00E04F38" w:rsidP="00AB6AE8">
      <w:pPr>
        <w:pStyle w:val="Prrafodelista"/>
        <w:numPr>
          <w:ilvl w:val="1"/>
          <w:numId w:val="4"/>
        </w:numPr>
        <w:tabs>
          <w:tab w:val="right" w:pos="7086"/>
        </w:tabs>
        <w:spacing w:after="494" w:line="360" w:lineRule="auto"/>
        <w:ind w:right="1418"/>
        <w:jc w:val="both"/>
        <w:rPr>
          <w:rFonts w:eastAsiaTheme="minorEastAsia" w:cstheme="minorHAnsi"/>
          <w:b/>
          <w:bCs/>
          <w:color w:val="222222"/>
          <w:shd w:val="clear" w:color="auto" w:fill="FFFFFF"/>
        </w:rPr>
      </w:pPr>
      <w:r w:rsidRPr="00AB6AE8">
        <w:rPr>
          <w:rFonts w:eastAsiaTheme="minorEastAsia" w:cstheme="minorHAnsi"/>
          <w:b/>
          <w:bCs/>
          <w:color w:val="222222"/>
          <w:shd w:val="clear" w:color="auto" w:fill="FFFFFF"/>
        </w:rPr>
        <w:t>Resultados en Heridos de Armas de Fuego</w:t>
      </w:r>
    </w:p>
    <w:p w:rsidR="00E04F38" w:rsidRDefault="00E04F38"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De manera similar a la sección </w:t>
      </w:r>
      <w:r w:rsidR="009A5E7C">
        <w:rPr>
          <w:rFonts w:eastAsiaTheme="minorEastAsia" w:cstheme="minorHAnsi"/>
          <w:bCs/>
          <w:color w:val="222222"/>
          <w:shd w:val="clear" w:color="auto" w:fill="FFFFFF"/>
        </w:rPr>
        <w:t>4</w:t>
      </w:r>
      <w:r>
        <w:rPr>
          <w:rFonts w:eastAsiaTheme="minorEastAsia" w:cstheme="minorHAnsi"/>
          <w:bCs/>
          <w:color w:val="222222"/>
          <w:shd w:val="clear" w:color="auto" w:fill="FFFFFF"/>
        </w:rPr>
        <w:t>.1, se aplicarán los distintos índices sobre el conjunto de datos compuesto por los Heridos de Arma de Fuego en la ciudad de Rosario.</w:t>
      </w:r>
    </w:p>
    <w:p w:rsidR="00E04F38" w:rsidRDefault="00E04F38"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Nuevamente, se menciona </w:t>
      </w:r>
      <w:r w:rsidR="00F075BD">
        <w:rPr>
          <w:rFonts w:eastAsiaTheme="minorEastAsia" w:cstheme="minorHAnsi"/>
          <w:bCs/>
          <w:color w:val="222222"/>
          <w:shd w:val="clear" w:color="auto" w:fill="FFFFFF"/>
        </w:rPr>
        <w:t>que la motivación de realizar esta aplicación</w:t>
      </w:r>
      <w:r>
        <w:rPr>
          <w:rFonts w:eastAsiaTheme="minorEastAsia" w:cstheme="minorHAnsi"/>
          <w:bCs/>
          <w:color w:val="222222"/>
          <w:shd w:val="clear" w:color="auto" w:fill="FFFFFF"/>
        </w:rPr>
        <w:t xml:space="preserve"> es que </w:t>
      </w:r>
      <w:r>
        <w:rPr>
          <w:rFonts w:cstheme="minorHAnsi"/>
        </w:rPr>
        <w:t>en el paper referenciado en la presentación del EBI</w:t>
      </w:r>
      <w:r w:rsidR="00E1675E" w:rsidRPr="00883770">
        <w:rPr>
          <w:rFonts w:eastAsiaTheme="minorEastAsia" w:cstheme="minorHAnsi"/>
          <w:bCs/>
          <w:color w:val="222222"/>
          <w:shd w:val="clear" w:color="auto" w:fill="FFFFFF"/>
        </w:rPr>
        <w:t xml:space="preserve"> (Assunção, </w:t>
      </w:r>
      <w:r w:rsidR="00F075BD">
        <w:rPr>
          <w:rFonts w:eastAsiaTheme="minorEastAsia" w:cstheme="minorHAnsi"/>
          <w:bCs/>
          <w:color w:val="222222"/>
          <w:shd w:val="clear" w:color="auto" w:fill="FFFFFF"/>
        </w:rPr>
        <w:t>op. cit.</w:t>
      </w:r>
      <w:r w:rsidR="00E1675E" w:rsidRPr="00883770">
        <w:rPr>
          <w:rFonts w:eastAsiaTheme="minorEastAsia" w:cstheme="minorHAnsi"/>
          <w:bCs/>
          <w:color w:val="222222"/>
          <w:shd w:val="clear" w:color="auto" w:fill="FFFFFF"/>
        </w:rPr>
        <w:t>)</w:t>
      </w:r>
      <w:r>
        <w:rPr>
          <w:rFonts w:cstheme="minorHAnsi"/>
        </w:rPr>
        <w:t>, se aplica este índice al mismo problema</w:t>
      </w:r>
      <w:r w:rsidR="00F075BD">
        <w:rPr>
          <w:rFonts w:cstheme="minorHAnsi"/>
        </w:rPr>
        <w:t xml:space="preserve"> en la ciudad de Belo Horizonte,</w:t>
      </w:r>
      <w:r>
        <w:rPr>
          <w:rFonts w:cstheme="minorHAnsi"/>
        </w:rPr>
        <w:t xml:space="preserve"> Minas Gerais, Brasil.</w:t>
      </w:r>
    </w:p>
    <w:p w:rsidR="00F075BD" w:rsidRDefault="00F075BD" w:rsidP="00F075BD">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Considerando </w:t>
      </w:r>
      <w:r>
        <w:rPr>
          <w:rFonts w:eastAsiaTheme="minorEastAsia" w:cstheme="minorHAnsi"/>
          <w:bCs/>
          <w:color w:val="222222"/>
          <w:shd w:val="clear" w:color="auto" w:fill="FFFFFF"/>
        </w:rPr>
        <w:t xml:space="preserve">las diferencias </w:t>
      </w:r>
      <w:r>
        <w:rPr>
          <w:rFonts w:eastAsiaTheme="minorEastAsia" w:cstheme="minorHAnsi"/>
          <w:bCs/>
          <w:color w:val="222222"/>
          <w:shd w:val="clear" w:color="auto" w:fill="FFFFFF"/>
        </w:rPr>
        <w:t xml:space="preserve">que </w:t>
      </w:r>
      <w:r>
        <w:rPr>
          <w:rFonts w:eastAsiaTheme="minorEastAsia" w:cstheme="minorHAnsi"/>
          <w:bCs/>
          <w:color w:val="222222"/>
          <w:shd w:val="clear" w:color="auto" w:fill="FFFFFF"/>
        </w:rPr>
        <w:t>existen</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en la cantidad de h</w:t>
      </w:r>
      <w:r>
        <w:rPr>
          <w:rFonts w:eastAsiaTheme="minorEastAsia" w:cstheme="minorHAnsi"/>
          <w:bCs/>
          <w:color w:val="222222"/>
          <w:shd w:val="clear" w:color="auto" w:fill="FFFFFF"/>
        </w:rPr>
        <w:t>abitantes</w:t>
      </w:r>
      <w:r>
        <w:rPr>
          <w:rFonts w:eastAsiaTheme="minorEastAsia" w:cstheme="minorHAnsi"/>
          <w:bCs/>
          <w:color w:val="222222"/>
          <w:shd w:val="clear" w:color="auto" w:fill="FFFFFF"/>
        </w:rPr>
        <w:t xml:space="preserve"> en cada radio censal </w:t>
      </w:r>
      <w:r>
        <w:rPr>
          <w:rFonts w:eastAsiaTheme="minorEastAsia" w:cstheme="minorHAnsi"/>
          <w:bCs/>
          <w:color w:val="222222"/>
          <w:shd w:val="clear" w:color="auto" w:fill="FFFFFF"/>
        </w:rPr>
        <w:t>se estudia la distribución</w:t>
      </w:r>
      <w:r>
        <w:rPr>
          <w:rFonts w:eastAsiaTheme="minorEastAsia" w:cstheme="minorHAnsi"/>
          <w:bCs/>
          <w:color w:val="222222"/>
          <w:shd w:val="clear" w:color="auto" w:fill="FFFFFF"/>
        </w:rPr>
        <w:t xml:space="preserve"> espacial </w:t>
      </w:r>
      <w:r>
        <w:rPr>
          <w:rFonts w:eastAsiaTheme="minorEastAsia" w:cstheme="minorHAnsi"/>
          <w:bCs/>
          <w:color w:val="222222"/>
          <w:shd w:val="clear" w:color="auto" w:fill="FFFFFF"/>
        </w:rPr>
        <w:t xml:space="preserve">de la proporción de heridos </w:t>
      </w:r>
      <w:r>
        <w:rPr>
          <w:rFonts w:eastAsiaTheme="minorEastAsia" w:cstheme="minorHAnsi"/>
          <w:bCs/>
          <w:color w:val="222222"/>
          <w:shd w:val="clear" w:color="auto" w:fill="FFFFFF"/>
        </w:rPr>
        <w:t xml:space="preserve">por delitos con armas de fuego en la ciudad de Rosario, cantidad resultante del cociente en cada radio censal, del número de </w:t>
      </w:r>
      <w:r>
        <w:rPr>
          <w:rFonts w:eastAsiaTheme="minorEastAsia" w:cstheme="minorHAnsi"/>
          <w:bCs/>
          <w:color w:val="222222"/>
          <w:shd w:val="clear" w:color="auto" w:fill="FFFFFF"/>
        </w:rPr>
        <w:t>heridos de arma de fuego</w:t>
      </w:r>
      <w:r>
        <w:rPr>
          <w:rFonts w:eastAsiaTheme="minorEastAsia" w:cstheme="minorHAnsi"/>
          <w:bCs/>
          <w:color w:val="222222"/>
          <w:shd w:val="clear" w:color="auto" w:fill="FFFFFF"/>
        </w:rPr>
        <w:t xml:space="preserve"> y el total de </w:t>
      </w:r>
      <w:r>
        <w:rPr>
          <w:rFonts w:eastAsiaTheme="minorEastAsia" w:cstheme="minorHAnsi"/>
          <w:bCs/>
          <w:color w:val="222222"/>
          <w:shd w:val="clear" w:color="auto" w:fill="FFFFFF"/>
        </w:rPr>
        <w:t>habitantes</w:t>
      </w:r>
      <w:r>
        <w:rPr>
          <w:rFonts w:eastAsiaTheme="minorEastAsia" w:cstheme="minorHAnsi"/>
          <w:bCs/>
          <w:color w:val="222222"/>
          <w:shd w:val="clear" w:color="auto" w:fill="FFFFFF"/>
        </w:rPr>
        <w:t>.</w:t>
      </w:r>
    </w:p>
    <w:p w:rsidR="00F075BD" w:rsidRDefault="00AB6AE8" w:rsidP="00F075BD">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De manera similar a la aplicación</w:t>
      </w:r>
      <w:r w:rsidR="00F075BD">
        <w:rPr>
          <w:rFonts w:eastAsiaTheme="minorEastAsia" w:cstheme="minorHAnsi"/>
          <w:bCs/>
          <w:color w:val="222222"/>
          <w:shd w:val="clear" w:color="auto" w:fill="FFFFFF"/>
        </w:rPr>
        <w:t xml:space="preserve"> de hogares con NBI, </w:t>
      </w:r>
      <w:r>
        <w:rPr>
          <w:rFonts w:eastAsiaTheme="minorEastAsia" w:cstheme="minorHAnsi"/>
          <w:bCs/>
          <w:color w:val="222222"/>
          <w:shd w:val="clear" w:color="auto" w:fill="FFFFFF"/>
        </w:rPr>
        <w:t xml:space="preserve">se construirán representaciones gráficas que ayuden a estudiar el comportamiento espacial de la proporción de heridos de arma de fuego en Rosario. </w:t>
      </w:r>
    </w:p>
    <w:p w:rsidR="00F075BD" w:rsidRDefault="00F075BD" w:rsidP="00F075BD">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distribución de frecuencias de la proporción de </w:t>
      </w:r>
      <w:r w:rsidR="00E94087">
        <w:rPr>
          <w:rFonts w:eastAsiaTheme="minorEastAsia" w:cstheme="minorHAnsi"/>
          <w:bCs/>
          <w:color w:val="222222"/>
          <w:shd w:val="clear" w:color="auto" w:fill="FFFFFF"/>
        </w:rPr>
        <w:t>heridos por delitos con armas de fuego</w:t>
      </w:r>
      <w:r>
        <w:rPr>
          <w:rFonts w:eastAsiaTheme="minorEastAsia" w:cstheme="minorHAnsi"/>
          <w:bCs/>
          <w:color w:val="222222"/>
          <w:shd w:val="clear" w:color="auto" w:fill="FFFFFF"/>
        </w:rPr>
        <w:t xml:space="preserve">, Fig. </w:t>
      </w:r>
      <w:r w:rsidR="00E94087">
        <w:rPr>
          <w:rFonts w:eastAsiaTheme="minorEastAsia" w:cstheme="minorHAnsi"/>
          <w:bCs/>
          <w:color w:val="222222"/>
          <w:shd w:val="clear" w:color="auto" w:fill="FFFFFF"/>
        </w:rPr>
        <w:t>4.2.1</w:t>
      </w:r>
      <w:r>
        <w:rPr>
          <w:rFonts w:eastAsiaTheme="minorEastAsia" w:cstheme="minorHAnsi"/>
          <w:bCs/>
          <w:color w:val="222222"/>
          <w:shd w:val="clear" w:color="auto" w:fill="FFFFFF"/>
        </w:rPr>
        <w:t xml:space="preserve"> </w:t>
      </w:r>
      <w:r w:rsidR="00E94087">
        <w:rPr>
          <w:rFonts w:eastAsiaTheme="minorEastAsia" w:cstheme="minorHAnsi"/>
          <w:bCs/>
          <w:color w:val="222222"/>
          <w:shd w:val="clear" w:color="auto" w:fill="FFFFFF"/>
        </w:rPr>
        <w:t>muestra</w:t>
      </w:r>
      <w:r>
        <w:rPr>
          <w:rFonts w:eastAsiaTheme="minorEastAsia" w:cstheme="minorHAnsi"/>
          <w:bCs/>
          <w:color w:val="222222"/>
          <w:shd w:val="clear" w:color="auto" w:fill="FFFFFF"/>
        </w:rPr>
        <w:t xml:space="preserve"> que la </w:t>
      </w:r>
      <w:r w:rsidR="004B04D9">
        <w:rPr>
          <w:rFonts w:eastAsiaTheme="minorEastAsia" w:cstheme="minorHAnsi"/>
          <w:bCs/>
          <w:color w:val="222222"/>
          <w:shd w:val="clear" w:color="auto" w:fill="FFFFFF"/>
        </w:rPr>
        <w:t>mayoría de los radios censales (834) no poseen heridos, provocando que todos los cuartiles (primero, segundo y tercero) sean iguales a 0. Por este motivo, se construyen</w:t>
      </w:r>
      <w:r w:rsidR="00A236F8">
        <w:rPr>
          <w:rFonts w:eastAsiaTheme="minorEastAsia" w:cstheme="minorHAnsi"/>
          <w:bCs/>
          <w:color w:val="222222"/>
          <w:shd w:val="clear" w:color="auto" w:fill="FFFFFF"/>
        </w:rPr>
        <w:t xml:space="preserve"> intervalos alternativos</w:t>
      </w:r>
      <w:r w:rsidR="004B04D9">
        <w:rPr>
          <w:rFonts w:eastAsiaTheme="minorEastAsia" w:cstheme="minorHAnsi"/>
          <w:bCs/>
          <w:color w:val="222222"/>
          <w:shd w:val="clear" w:color="auto" w:fill="FFFFFF"/>
        </w:rPr>
        <w:t xml:space="preserve"> para realizar el Box Map</w:t>
      </w:r>
      <w:r w:rsidR="00A236F8">
        <w:rPr>
          <w:rFonts w:eastAsiaTheme="minorEastAsia" w:cstheme="minorHAnsi"/>
          <w:bCs/>
          <w:color w:val="222222"/>
          <w:shd w:val="clear" w:color="auto" w:fill="FFFFFF"/>
        </w:rPr>
        <w:t>, los cuales son determinados de 5 en 5 percentiles, comenzando por el tercer cuartil (75%).</w:t>
      </w:r>
    </w:p>
    <w:p w:rsidR="00F075BD" w:rsidRDefault="00F075BD" w:rsidP="00F075BD">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El Box Map</w:t>
      </w:r>
      <w:r w:rsidR="004B04D9">
        <w:rPr>
          <w:rFonts w:eastAsiaTheme="minorEastAsia" w:cstheme="minorHAnsi"/>
          <w:bCs/>
          <w:color w:val="222222"/>
          <w:shd w:val="clear" w:color="auto" w:fill="FFFFFF"/>
        </w:rPr>
        <w:t xml:space="preserve"> de la </w:t>
      </w:r>
      <w:r>
        <w:rPr>
          <w:rFonts w:eastAsiaTheme="minorEastAsia" w:cstheme="minorHAnsi"/>
          <w:bCs/>
          <w:color w:val="222222"/>
          <w:shd w:val="clear" w:color="auto" w:fill="FFFFFF"/>
        </w:rPr>
        <w:t>Fig. 4.</w:t>
      </w:r>
      <w:r w:rsidR="004B04D9">
        <w:rPr>
          <w:rFonts w:eastAsiaTheme="minorEastAsia" w:cstheme="minorHAnsi"/>
          <w:bCs/>
          <w:color w:val="222222"/>
          <w:shd w:val="clear" w:color="auto" w:fill="FFFFFF"/>
        </w:rPr>
        <w:t>2.2</w:t>
      </w:r>
      <w:r>
        <w:rPr>
          <w:rFonts w:eastAsiaTheme="minorEastAsia" w:cstheme="minorHAnsi"/>
          <w:bCs/>
          <w:color w:val="222222"/>
          <w:shd w:val="clear" w:color="auto" w:fill="FFFFFF"/>
        </w:rPr>
        <w:t xml:space="preserve"> muestra la agrupación de radios con menor proporción </w:t>
      </w:r>
      <w:r w:rsidR="00A236F8">
        <w:rPr>
          <w:rFonts w:eastAsiaTheme="minorEastAsia" w:cstheme="minorHAnsi"/>
          <w:bCs/>
          <w:color w:val="222222"/>
          <w:shd w:val="clear" w:color="auto" w:fill="FFFFFF"/>
        </w:rPr>
        <w:t>de heridos por delitos con armas de fuego</w:t>
      </w:r>
      <w:r>
        <w:rPr>
          <w:rFonts w:eastAsiaTheme="minorEastAsia" w:cstheme="minorHAnsi"/>
          <w:bCs/>
          <w:color w:val="222222"/>
          <w:shd w:val="clear" w:color="auto" w:fill="FFFFFF"/>
        </w:rPr>
        <w:t xml:space="preserve"> en las áreas pintadas con una tonalidad más </w:t>
      </w:r>
      <w:r w:rsidR="00A236F8">
        <w:rPr>
          <w:rFonts w:eastAsiaTheme="minorEastAsia" w:cstheme="minorHAnsi"/>
          <w:bCs/>
          <w:color w:val="222222"/>
          <w:shd w:val="clear" w:color="auto" w:fill="FFFFFF"/>
        </w:rPr>
        <w:t>clara</w:t>
      </w:r>
      <w:r>
        <w:rPr>
          <w:rFonts w:eastAsiaTheme="minorEastAsia" w:cstheme="minorHAnsi"/>
          <w:bCs/>
          <w:color w:val="222222"/>
          <w:shd w:val="clear" w:color="auto" w:fill="FFFFFF"/>
        </w:rPr>
        <w:t>, por otro lado, los radios con mayor p</w:t>
      </w:r>
      <w:r w:rsidR="00A236F8">
        <w:rPr>
          <w:rFonts w:eastAsiaTheme="minorEastAsia" w:cstheme="minorHAnsi"/>
          <w:bCs/>
          <w:color w:val="222222"/>
          <w:shd w:val="clear" w:color="auto" w:fill="FFFFFF"/>
        </w:rPr>
        <w:t xml:space="preserve">roporción </w:t>
      </w:r>
      <w:r w:rsidR="00A236F8">
        <w:rPr>
          <w:rFonts w:eastAsiaTheme="minorEastAsia" w:cstheme="minorHAnsi"/>
          <w:bCs/>
          <w:color w:val="222222"/>
          <w:shd w:val="clear" w:color="auto" w:fill="FFFFFF"/>
        </w:rPr>
        <w:t>de heridos por delitos con armas de fuego</w:t>
      </w:r>
      <w:r>
        <w:rPr>
          <w:rFonts w:eastAsiaTheme="minorEastAsia" w:cstheme="minorHAnsi"/>
          <w:bCs/>
          <w:color w:val="222222"/>
          <w:shd w:val="clear" w:color="auto" w:fill="FFFFFF"/>
        </w:rPr>
        <w:t xml:space="preserve"> asumen un color más oscuro y</w:t>
      </w:r>
      <w:r w:rsidR="00A236F8">
        <w:rPr>
          <w:rFonts w:eastAsiaTheme="minorEastAsia" w:cstheme="minorHAnsi"/>
          <w:bCs/>
          <w:color w:val="222222"/>
          <w:shd w:val="clear" w:color="auto" w:fill="FFFFFF"/>
        </w:rPr>
        <w:t>, en mayor medida.</w:t>
      </w:r>
    </w:p>
    <w:p w:rsidR="00F075BD" w:rsidRDefault="00A236F8" w:rsidP="00F075BD">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Las medidas de posición de la proporción de</w:t>
      </w:r>
      <w:r>
        <w:rPr>
          <w:rFonts w:eastAsiaTheme="minorEastAsia" w:cstheme="minorHAnsi"/>
          <w:bCs/>
          <w:color w:val="222222"/>
          <w:shd w:val="clear" w:color="auto" w:fill="FFFFFF"/>
        </w:rPr>
        <w:t xml:space="preserve"> heridos por delitos con armas de fuego</w:t>
      </w:r>
      <w:r w:rsidR="00F075BD">
        <w:rPr>
          <w:rFonts w:eastAsiaTheme="minorEastAsia" w:cstheme="minorHAnsi"/>
          <w:bCs/>
          <w:color w:val="222222"/>
          <w:shd w:val="clear" w:color="auto" w:fill="FFFFFF"/>
        </w:rPr>
        <w:t xml:space="preserve"> se calculan en la tabla 4.</w:t>
      </w:r>
      <w:r>
        <w:rPr>
          <w:rFonts w:eastAsiaTheme="minorEastAsia" w:cstheme="minorHAnsi"/>
          <w:bCs/>
          <w:color w:val="222222"/>
          <w:shd w:val="clear" w:color="auto" w:fill="FFFFFF"/>
        </w:rPr>
        <w:t>2.</w:t>
      </w:r>
      <w:r w:rsidR="00F075BD">
        <w:rPr>
          <w:rFonts w:eastAsiaTheme="minorEastAsia" w:cstheme="minorHAnsi"/>
          <w:bCs/>
          <w:color w:val="222222"/>
          <w:shd w:val="clear" w:color="auto" w:fill="FFFFFF"/>
        </w:rPr>
        <w:t>1</w:t>
      </w:r>
      <w:r>
        <w:rPr>
          <w:rFonts w:eastAsiaTheme="minorEastAsia" w:cstheme="minorHAnsi"/>
          <w:bCs/>
          <w:color w:val="222222"/>
          <w:shd w:val="clear" w:color="auto" w:fill="FFFFFF"/>
        </w:rPr>
        <w:t>.</w:t>
      </w:r>
    </w:p>
    <w:p w:rsidR="00E04F38" w:rsidRDefault="009A5E7C"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4.2.1</w:t>
      </w:r>
      <w:r w:rsidR="00E04F38">
        <w:rPr>
          <w:rFonts w:eastAsiaTheme="minorEastAsia" w:cstheme="minorHAnsi"/>
          <w:bCs/>
          <w:color w:val="222222"/>
          <w:shd w:val="clear" w:color="auto" w:fill="FFFFFF"/>
        </w:rPr>
        <w:t>: Distribución de la proporción de heridos de arma de fuego en los radios censales de la ciudad de Rosario.</w:t>
      </w:r>
    </w:p>
    <w:p w:rsidR="00E04F38" w:rsidRDefault="009A5E7C"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extent cx="4319016" cy="251764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porcion_herid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4B04D9" w:rsidRDefault="004B04D9" w:rsidP="004B04D9">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4.2</w:t>
      </w:r>
      <w:r>
        <w:rPr>
          <w:rFonts w:eastAsiaTheme="minorEastAsia" w:cstheme="minorHAnsi"/>
          <w:b/>
          <w:bCs/>
          <w:color w:val="222222"/>
          <w:u w:val="single"/>
          <w:shd w:val="clear" w:color="auto" w:fill="FFFFFF"/>
        </w:rPr>
        <w:t>.2</w:t>
      </w:r>
      <w:r>
        <w:rPr>
          <w:rFonts w:eastAsiaTheme="minorEastAsia" w:cstheme="minorHAnsi"/>
          <w:bCs/>
          <w:color w:val="222222"/>
          <w:shd w:val="clear" w:color="auto" w:fill="FFFFFF"/>
        </w:rPr>
        <w:t>: Box Map de la proporción de heridos de arma de fuego en los radios censales de la ciudad de Rosario.</w:t>
      </w:r>
    </w:p>
    <w:p w:rsidR="004B04D9" w:rsidRDefault="004B04D9" w:rsidP="004B04D9">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20000" cy="3358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ridos_boxmap_last.jpg"/>
                    <pic:cNvPicPr/>
                  </pic:nvPicPr>
                  <pic:blipFill>
                    <a:blip r:embed="rId15">
                      <a:extLst>
                        <a:ext uri="{28A0092B-C50C-407E-A947-70E740481C1C}">
                          <a14:useLocalDpi xmlns:a14="http://schemas.microsoft.com/office/drawing/2010/main" val="0"/>
                        </a:ext>
                      </a:extLst>
                    </a:blip>
                    <a:stretch>
                      <a:fillRect/>
                    </a:stretch>
                  </pic:blipFill>
                  <pic:spPr>
                    <a:xfrm>
                      <a:off x="0" y="0"/>
                      <a:ext cx="4320000" cy="3358800"/>
                    </a:xfrm>
                    <a:prstGeom prst="rect">
                      <a:avLst/>
                    </a:prstGeom>
                  </pic:spPr>
                </pic:pic>
              </a:graphicData>
            </a:graphic>
          </wp:inline>
        </w:drawing>
      </w:r>
    </w:p>
    <w:p w:rsidR="004B04D9" w:rsidRDefault="004B04D9" w:rsidP="004B04D9">
      <w:pPr>
        <w:tabs>
          <w:tab w:val="right" w:pos="7086"/>
        </w:tabs>
        <w:spacing w:after="494"/>
        <w:ind w:right="1418"/>
        <w:jc w:val="both"/>
        <w:rPr>
          <w:rFonts w:eastAsiaTheme="minorEastAsia" w:cstheme="minorHAnsi"/>
          <w:b/>
          <w:bCs/>
          <w:color w:val="222222"/>
          <w:u w:val="single"/>
          <w:shd w:val="clear" w:color="auto" w:fill="FFFFFF"/>
        </w:rPr>
      </w:pPr>
    </w:p>
    <w:p w:rsidR="004B04D9" w:rsidRDefault="004B04D9" w:rsidP="004B04D9">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4.</w:t>
      </w:r>
      <w:r>
        <w:rPr>
          <w:rFonts w:eastAsiaTheme="minorEastAsia" w:cstheme="minorHAnsi"/>
          <w:b/>
          <w:bCs/>
          <w:color w:val="222222"/>
          <w:u w:val="single"/>
          <w:shd w:val="clear" w:color="auto" w:fill="FFFFFF"/>
        </w:rPr>
        <w:t>2</w:t>
      </w:r>
      <w:r>
        <w:rPr>
          <w:rFonts w:eastAsiaTheme="minorEastAsia" w:cstheme="minorHAnsi"/>
          <w:b/>
          <w:bCs/>
          <w:color w:val="222222"/>
          <w:u w:val="single"/>
          <w:shd w:val="clear" w:color="auto" w:fill="FFFFFF"/>
        </w:rPr>
        <w:t>.1</w:t>
      </w:r>
      <w:r>
        <w:rPr>
          <w:rFonts w:eastAsiaTheme="minorEastAsia" w:cstheme="minorHAnsi"/>
          <w:bCs/>
          <w:color w:val="222222"/>
          <w:shd w:val="clear" w:color="auto" w:fill="FFFFFF"/>
        </w:rPr>
        <w:t>: Medidas de posición de la proporción de heridos de arma de fuego</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en los radios censales de la ciudad de Rosario.</w:t>
      </w:r>
    </w:p>
    <w:tbl>
      <w:tblPr>
        <w:tblStyle w:val="Tablaconcuadrcula"/>
        <w:tblW w:w="0" w:type="auto"/>
        <w:tblLayout w:type="fixed"/>
        <w:tblLook w:val="04A0" w:firstRow="1" w:lastRow="0" w:firstColumn="1" w:lastColumn="0" w:noHBand="0" w:noVBand="1"/>
      </w:tblPr>
      <w:tblGrid>
        <w:gridCol w:w="959"/>
        <w:gridCol w:w="783"/>
        <w:gridCol w:w="829"/>
        <w:gridCol w:w="829"/>
        <w:gridCol w:w="1244"/>
        <w:gridCol w:w="1134"/>
      </w:tblGrid>
      <w:tr w:rsidR="004B04D9" w:rsidTr="00944401">
        <w:trPr>
          <w:trHeight w:val="567"/>
        </w:trPr>
        <w:tc>
          <w:tcPr>
            <w:tcW w:w="959" w:type="dxa"/>
          </w:tcPr>
          <w:p w:rsidR="004B04D9" w:rsidRPr="001C4F12" w:rsidRDefault="00A236F8" w:rsidP="00944401">
            <w:pPr>
              <w:rPr>
                <w:b/>
              </w:rPr>
            </w:pPr>
            <w:r w:rsidRPr="001C4F12">
              <w:rPr>
                <w:b/>
              </w:rPr>
              <w:t>Q</w:t>
            </w:r>
            <w:r w:rsidRPr="001C4F12">
              <w:rPr>
                <w:b/>
                <w:vertAlign w:val="subscript"/>
              </w:rPr>
              <w:t>3</w:t>
            </w:r>
          </w:p>
        </w:tc>
        <w:tc>
          <w:tcPr>
            <w:tcW w:w="783" w:type="dxa"/>
          </w:tcPr>
          <w:p w:rsidR="004B04D9" w:rsidRPr="001C4F12" w:rsidRDefault="00A236F8" w:rsidP="00944401">
            <w:pPr>
              <w:rPr>
                <w:b/>
                <w:vertAlign w:val="subscript"/>
              </w:rPr>
            </w:pPr>
            <w:r>
              <w:rPr>
                <w:b/>
              </w:rPr>
              <w:t>80%</w:t>
            </w:r>
          </w:p>
        </w:tc>
        <w:tc>
          <w:tcPr>
            <w:tcW w:w="829" w:type="dxa"/>
          </w:tcPr>
          <w:p w:rsidR="004B04D9" w:rsidRPr="001C4F12" w:rsidRDefault="00A236F8" w:rsidP="00944401">
            <w:pPr>
              <w:rPr>
                <w:b/>
              </w:rPr>
            </w:pPr>
            <w:r>
              <w:rPr>
                <w:b/>
              </w:rPr>
              <w:t>85%</w:t>
            </w:r>
          </w:p>
        </w:tc>
        <w:tc>
          <w:tcPr>
            <w:tcW w:w="829" w:type="dxa"/>
          </w:tcPr>
          <w:p w:rsidR="004B04D9" w:rsidRPr="001C4F12" w:rsidRDefault="00A236F8" w:rsidP="00944401">
            <w:pPr>
              <w:rPr>
                <w:b/>
              </w:rPr>
            </w:pPr>
            <w:r>
              <w:rPr>
                <w:b/>
              </w:rPr>
              <w:t>90%</w:t>
            </w:r>
          </w:p>
        </w:tc>
        <w:tc>
          <w:tcPr>
            <w:tcW w:w="1244" w:type="dxa"/>
          </w:tcPr>
          <w:p w:rsidR="004B04D9" w:rsidRPr="00804663" w:rsidRDefault="00A236F8" w:rsidP="00944401">
            <w:pPr>
              <w:rPr>
                <w:b/>
              </w:rPr>
            </w:pPr>
            <w:r>
              <w:rPr>
                <w:b/>
              </w:rPr>
              <w:t>95%</w:t>
            </w:r>
          </w:p>
        </w:tc>
        <w:tc>
          <w:tcPr>
            <w:tcW w:w="1134" w:type="dxa"/>
          </w:tcPr>
          <w:p w:rsidR="004B04D9" w:rsidRPr="001C4F12" w:rsidRDefault="004B04D9" w:rsidP="00944401">
            <w:pPr>
              <w:rPr>
                <w:b/>
              </w:rPr>
            </w:pPr>
            <w:r w:rsidRPr="001C4F12">
              <w:rPr>
                <w:b/>
              </w:rPr>
              <w:t>Máximo</w:t>
            </w:r>
          </w:p>
        </w:tc>
      </w:tr>
      <w:tr w:rsidR="004B04D9" w:rsidTr="00944401">
        <w:trPr>
          <w:trHeight w:val="567"/>
        </w:trPr>
        <w:tc>
          <w:tcPr>
            <w:tcW w:w="959" w:type="dxa"/>
          </w:tcPr>
          <w:p w:rsidR="004B04D9" w:rsidRDefault="004B04D9" w:rsidP="00944401">
            <w:r>
              <w:lastRenderedPageBreak/>
              <w:t>0,000</w:t>
            </w:r>
          </w:p>
        </w:tc>
        <w:tc>
          <w:tcPr>
            <w:tcW w:w="783" w:type="dxa"/>
          </w:tcPr>
          <w:p w:rsidR="004B04D9" w:rsidRDefault="004B04D9" w:rsidP="00944401">
            <w:r>
              <w:t>0,0</w:t>
            </w:r>
            <w:r w:rsidR="00A236F8">
              <w:t>01</w:t>
            </w:r>
          </w:p>
        </w:tc>
        <w:tc>
          <w:tcPr>
            <w:tcW w:w="829" w:type="dxa"/>
          </w:tcPr>
          <w:p w:rsidR="004B04D9" w:rsidRDefault="004B04D9" w:rsidP="00944401">
            <w:r>
              <w:t>0,0</w:t>
            </w:r>
            <w:r w:rsidR="00A236F8">
              <w:t>012</w:t>
            </w:r>
          </w:p>
        </w:tc>
        <w:tc>
          <w:tcPr>
            <w:tcW w:w="829" w:type="dxa"/>
          </w:tcPr>
          <w:p w:rsidR="004B04D9" w:rsidRDefault="004B04D9" w:rsidP="00944401">
            <w:r>
              <w:t>0</w:t>
            </w:r>
            <w:r w:rsidR="00A236F8">
              <w:t>,0016</w:t>
            </w:r>
          </w:p>
        </w:tc>
        <w:tc>
          <w:tcPr>
            <w:tcW w:w="1244" w:type="dxa"/>
          </w:tcPr>
          <w:p w:rsidR="004B04D9" w:rsidRDefault="004B04D9" w:rsidP="00A236F8">
            <w:r>
              <w:t>0,</w:t>
            </w:r>
            <w:r w:rsidR="00A236F8">
              <w:t>0027</w:t>
            </w:r>
          </w:p>
        </w:tc>
        <w:tc>
          <w:tcPr>
            <w:tcW w:w="1134" w:type="dxa"/>
          </w:tcPr>
          <w:p w:rsidR="004B04D9" w:rsidRDefault="00A236F8" w:rsidP="00944401">
            <w:r>
              <w:t>0,015</w:t>
            </w:r>
          </w:p>
        </w:tc>
      </w:tr>
    </w:tbl>
    <w:p w:rsidR="00045F56" w:rsidRDefault="00045F56" w:rsidP="00E04F38">
      <w:pPr>
        <w:tabs>
          <w:tab w:val="right" w:pos="7086"/>
        </w:tabs>
        <w:spacing w:after="494" w:line="360" w:lineRule="auto"/>
        <w:ind w:right="1418"/>
        <w:jc w:val="both"/>
        <w:rPr>
          <w:rFonts w:eastAsiaTheme="minorEastAsia" w:cstheme="minorHAnsi"/>
          <w:bCs/>
          <w:color w:val="222222"/>
          <w:shd w:val="clear" w:color="auto" w:fill="FFFFFF"/>
        </w:rPr>
      </w:pPr>
    </w:p>
    <w:p w:rsidR="00045F56" w:rsidRDefault="00045F56" w:rsidP="00045F56">
      <w:pPr>
        <w:tabs>
          <w:tab w:val="right" w:pos="7086"/>
        </w:tabs>
        <w:spacing w:after="240" w:line="312" w:lineRule="auto"/>
        <w:ind w:right="1418"/>
        <w:jc w:val="both"/>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t>Índice de Moran</w:t>
      </w:r>
    </w:p>
    <w:p w:rsidR="00045F56" w:rsidRDefault="00045F56" w:rsidP="00045F5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figura 4.</w:t>
      </w:r>
      <w:r>
        <w:rPr>
          <w:rFonts w:eastAsiaTheme="minorEastAsia" w:cstheme="minorHAnsi"/>
          <w:bCs/>
          <w:color w:val="222222"/>
          <w:shd w:val="clear" w:color="auto" w:fill="FFFFFF"/>
        </w:rPr>
        <w:t>2</w:t>
      </w:r>
      <w:r>
        <w:rPr>
          <w:rFonts w:eastAsiaTheme="minorEastAsia" w:cstheme="minorHAnsi"/>
          <w:bCs/>
          <w:color w:val="222222"/>
          <w:shd w:val="clear" w:color="auto" w:fill="FFFFFF"/>
        </w:rPr>
        <w:t>.3</w:t>
      </w:r>
      <w:r>
        <w:rPr>
          <w:rFonts w:eastAsiaTheme="minorEastAsia" w:cstheme="minorHAnsi"/>
          <w:bCs/>
          <w:color w:val="222222"/>
          <w:shd w:val="clear" w:color="auto" w:fill="FFFFFF"/>
        </w:rPr>
        <w:t xml:space="preserve"> muestra que los puntos n</w:t>
      </w:r>
      <w:r>
        <w:rPr>
          <w:rFonts w:eastAsiaTheme="minorEastAsia" w:cstheme="minorHAnsi"/>
          <w:bCs/>
          <w:color w:val="222222"/>
          <w:shd w:val="clear" w:color="auto" w:fill="FFFFFF"/>
        </w:rPr>
        <w:t>o se encuentran de manera aleatoria</w:t>
      </w:r>
      <w:r>
        <w:rPr>
          <w:rFonts w:eastAsiaTheme="minorEastAsia" w:cstheme="minorHAnsi"/>
          <w:bCs/>
          <w:color w:val="222222"/>
          <w:shd w:val="clear" w:color="auto" w:fill="FFFFFF"/>
        </w:rPr>
        <w:t xml:space="preserve">, sino que, </w:t>
      </w:r>
      <w:r>
        <w:rPr>
          <w:rFonts w:eastAsiaTheme="minorEastAsia" w:cstheme="minorHAnsi"/>
          <w:bCs/>
          <w:color w:val="222222"/>
          <w:shd w:val="clear" w:color="auto" w:fill="FFFFFF"/>
        </w:rPr>
        <w:t>en cambio</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muestr</w:t>
      </w:r>
      <w:r>
        <w:rPr>
          <w:rFonts w:eastAsiaTheme="minorEastAsia" w:cstheme="minorHAnsi"/>
          <w:bCs/>
          <w:color w:val="222222"/>
          <w:shd w:val="clear" w:color="auto" w:fill="FFFFFF"/>
        </w:rPr>
        <w:t xml:space="preserve">an una autocorrelación espacial positiva </w:t>
      </w:r>
      <w:r>
        <w:rPr>
          <w:rFonts w:eastAsiaTheme="minorEastAsia" w:cstheme="minorHAnsi"/>
          <w:bCs/>
          <w:color w:val="222222"/>
          <w:shd w:val="clear" w:color="auto" w:fill="FFFFFF"/>
        </w:rPr>
        <w:t>de</w:t>
      </w:r>
      <w:r>
        <w:rPr>
          <w:rFonts w:eastAsiaTheme="minorEastAsia" w:cstheme="minorHAnsi"/>
          <w:bCs/>
          <w:color w:val="222222"/>
          <w:shd w:val="clear" w:color="auto" w:fill="FFFFFF"/>
        </w:rPr>
        <w:t xml:space="preserve"> la proporci</w:t>
      </w:r>
      <w:r>
        <w:rPr>
          <w:rFonts w:eastAsiaTheme="minorEastAsia" w:cstheme="minorHAnsi"/>
          <w:bCs/>
          <w:color w:val="222222"/>
          <w:shd w:val="clear" w:color="auto" w:fill="FFFFFF"/>
        </w:rPr>
        <w:t xml:space="preserve">ón de heridos de arma de fuego </w:t>
      </w:r>
      <w:r>
        <w:rPr>
          <w:rFonts w:eastAsiaTheme="minorEastAsia" w:cstheme="minorHAnsi"/>
          <w:bCs/>
          <w:color w:val="222222"/>
          <w:shd w:val="clear" w:color="auto" w:fill="FFFFFF"/>
        </w:rPr>
        <w:t xml:space="preserve">mediante la utilización del índice de Moran. La pendiente de la recta de </w:t>
      </w:r>
      <w:r>
        <w:rPr>
          <w:rFonts w:eastAsiaTheme="minorEastAsia" w:cstheme="minorHAnsi"/>
          <w:bCs/>
          <w:color w:val="222222"/>
          <w:shd w:val="clear" w:color="auto" w:fill="FFFFFF"/>
        </w:rPr>
        <w:t>regresión</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calculada</w:t>
      </w:r>
      <w:r>
        <w:rPr>
          <w:rFonts w:eastAsiaTheme="minorEastAsia" w:cstheme="minorHAnsi"/>
          <w:bCs/>
          <w:color w:val="222222"/>
          <w:shd w:val="clear" w:color="auto" w:fill="FFFFFF"/>
        </w:rPr>
        <w:t xml:space="preserve"> sobre la nube de puntos </w:t>
      </w:r>
      <w:r>
        <w:rPr>
          <w:rFonts w:eastAsiaTheme="minorEastAsia" w:cstheme="minorHAnsi"/>
          <w:bCs/>
          <w:color w:val="222222"/>
          <w:shd w:val="clear" w:color="auto" w:fill="FFFFFF"/>
        </w:rPr>
        <w:t>resulta igual</w:t>
      </w:r>
      <w:r>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a</w:t>
      </w:r>
      <w:r>
        <w:rPr>
          <w:rFonts w:eastAsiaTheme="minorEastAsia" w:cstheme="minorHAnsi"/>
          <w:bCs/>
          <w:color w:val="222222"/>
          <w:shd w:val="clear" w:color="auto" w:fill="FFFFFF"/>
        </w:rPr>
        <w:t>l estadístico de Moran (0,</w:t>
      </w:r>
      <w:r w:rsidR="00333D7B">
        <w:rPr>
          <w:rFonts w:eastAsiaTheme="minorEastAsia" w:cstheme="minorHAnsi"/>
          <w:bCs/>
          <w:color w:val="222222"/>
          <w:shd w:val="clear" w:color="auto" w:fill="FFFFFF"/>
        </w:rPr>
        <w:t>18</w:t>
      </w:r>
      <w:r>
        <w:rPr>
          <w:rFonts w:eastAsiaTheme="minorEastAsia" w:cstheme="minorHAnsi"/>
          <w:bCs/>
          <w:color w:val="222222"/>
          <w:shd w:val="clear" w:color="auto" w:fill="FFFFFF"/>
        </w:rPr>
        <w:t>8, tabla 4.2.2</w:t>
      </w:r>
      <w:r>
        <w:rPr>
          <w:rFonts w:eastAsiaTheme="minorEastAsia" w:cstheme="minorHAnsi"/>
          <w:bCs/>
          <w:color w:val="222222"/>
          <w:shd w:val="clear" w:color="auto" w:fill="FFFFFF"/>
        </w:rPr>
        <w:t>).</w:t>
      </w:r>
    </w:p>
    <w:p w:rsidR="00045F56" w:rsidRDefault="00045F56" w:rsidP="00045F56">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Pr>
          <w:rFonts w:eastAsiaTheme="minorEastAsia" w:cstheme="minorHAnsi"/>
          <w:b/>
          <w:bCs/>
          <w:color w:val="222222"/>
          <w:u w:val="single"/>
          <w:shd w:val="clear" w:color="auto" w:fill="FFFFFF"/>
        </w:rPr>
        <w:t>.2</w:t>
      </w:r>
      <w:r>
        <w:rPr>
          <w:rFonts w:eastAsiaTheme="minorEastAsia" w:cstheme="minorHAnsi"/>
          <w:b/>
          <w:bCs/>
          <w:color w:val="222222"/>
          <w:u w:val="single"/>
          <w:shd w:val="clear" w:color="auto" w:fill="FFFFFF"/>
        </w:rPr>
        <w:t>.3</w:t>
      </w:r>
      <w:r>
        <w:rPr>
          <w:rFonts w:eastAsiaTheme="minorEastAsia" w:cstheme="minorHAnsi"/>
          <w:bCs/>
          <w:color w:val="222222"/>
          <w:shd w:val="clear" w:color="auto" w:fill="FFFFFF"/>
        </w:rPr>
        <w:t xml:space="preserve">: Gráfico de dispersión </w:t>
      </w:r>
      <w:r>
        <w:rPr>
          <w:rFonts w:eastAsiaTheme="minorEastAsia" w:cstheme="minorHAnsi"/>
          <w:bCs/>
          <w:color w:val="222222"/>
          <w:shd w:val="clear" w:color="auto" w:fill="FFFFFF"/>
        </w:rPr>
        <w:t>de la proporción de heridos de arma de fuego en los radios censales de la ciudad de Rosario.</w:t>
      </w:r>
    </w:p>
    <w:p w:rsidR="00045F56" w:rsidRDefault="00045F56" w:rsidP="00045F5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er_mora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333D7B" w:rsidRDefault="00045F56" w:rsidP="00045F5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índice de Moran resultó </w:t>
      </w:r>
      <w:r>
        <w:rPr>
          <w:rFonts w:eastAsiaTheme="minorEastAsia" w:cstheme="minorHAnsi"/>
          <w:bCs/>
          <w:color w:val="222222"/>
          <w:shd w:val="clear" w:color="auto" w:fill="FFFFFF"/>
        </w:rPr>
        <w:t>igual a 0,</w:t>
      </w:r>
      <w:r w:rsidR="00333D7B">
        <w:rPr>
          <w:rFonts w:eastAsiaTheme="minorEastAsia" w:cstheme="minorHAnsi"/>
          <w:bCs/>
          <w:color w:val="222222"/>
          <w:shd w:val="clear" w:color="auto" w:fill="FFFFFF"/>
        </w:rPr>
        <w:t xml:space="preserve">188 </w:t>
      </w:r>
      <w:r>
        <w:rPr>
          <w:rFonts w:eastAsiaTheme="minorEastAsia" w:cstheme="minorHAnsi"/>
          <w:bCs/>
          <w:color w:val="222222"/>
          <w:shd w:val="clear" w:color="auto" w:fill="FFFFFF"/>
        </w:rPr>
        <w:t xml:space="preserve">mostrando autocorrelación espacial positiva. </w:t>
      </w:r>
      <w:r w:rsidR="00333D7B">
        <w:rPr>
          <w:rFonts w:eastAsiaTheme="minorEastAsia" w:cstheme="minorHAnsi"/>
          <w:bCs/>
          <w:color w:val="222222"/>
          <w:shd w:val="clear" w:color="auto" w:fill="FFFFFF"/>
        </w:rPr>
        <w:t>Al igual que en la aplicación de hogares con NBI, se</w:t>
      </w:r>
      <w:r>
        <w:rPr>
          <w:rFonts w:eastAsiaTheme="minorEastAsia" w:cstheme="minorHAnsi"/>
          <w:bCs/>
          <w:color w:val="222222"/>
          <w:shd w:val="clear" w:color="auto" w:fill="FFFFFF"/>
        </w:rPr>
        <w:t xml:space="preserve"> realizó un test de hipótesis con 1000 permutaciones obteniéndose una probabilidad asociada igual a 0,001, por lo que se rechazó que I sea igual a -1/1072 (H</w:t>
      </w:r>
      <w:r>
        <w:rPr>
          <w:rFonts w:eastAsiaTheme="minorEastAsia" w:cstheme="minorHAnsi"/>
          <w:bCs/>
          <w:color w:val="222222"/>
          <w:shd w:val="clear" w:color="auto" w:fill="FFFFFF"/>
          <w:vertAlign w:val="subscript"/>
        </w:rPr>
        <w:t>0</w:t>
      </w:r>
      <w:r>
        <w:rPr>
          <w:rFonts w:eastAsiaTheme="minorEastAsia" w:cstheme="minorHAnsi"/>
          <w:bCs/>
          <w:color w:val="222222"/>
          <w:shd w:val="clear" w:color="auto" w:fill="FFFFFF"/>
        </w:rPr>
        <w:t>), ya que 1073 es el número de radios censales de la región considerada.</w:t>
      </w:r>
      <w:bookmarkStart w:id="1" w:name="_GoBack"/>
      <w:bookmarkEnd w:id="1"/>
    </w:p>
    <w:p w:rsidR="00333D7B" w:rsidRPr="003159C5" w:rsidRDefault="00333D7B" w:rsidP="00333D7B">
      <w:pPr>
        <w:tabs>
          <w:tab w:val="right" w:pos="7086"/>
        </w:tabs>
        <w:spacing w:after="494" w:line="360" w:lineRule="auto"/>
        <w:ind w:right="1418"/>
        <w:jc w:val="both"/>
        <w:rPr>
          <w:rFonts w:eastAsiaTheme="minorEastAsia" w:cstheme="minorHAnsi"/>
          <w:b/>
          <w:bCs/>
          <w:color w:val="222222"/>
          <w:shd w:val="clear" w:color="auto" w:fill="FFFFFF"/>
        </w:rPr>
      </w:pPr>
      <w:r w:rsidRPr="003159C5">
        <w:rPr>
          <w:rFonts w:eastAsiaTheme="minorEastAsia" w:cstheme="minorHAnsi"/>
          <w:b/>
          <w:bCs/>
          <w:color w:val="222222"/>
          <w:shd w:val="clear" w:color="auto" w:fill="FFFFFF"/>
        </w:rPr>
        <w:t>Indice de Oden</w:t>
      </w:r>
    </w:p>
    <w:p w:rsidR="00333D7B" w:rsidRPr="003159C5" w:rsidRDefault="00333D7B"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El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r</w:t>
      </w:r>
      <w:r>
        <w:rPr>
          <w:rFonts w:eastAsiaTheme="minorEastAsia" w:cstheme="minorHAnsi"/>
          <w:bCs/>
          <w:color w:val="222222"/>
          <w:shd w:val="clear" w:color="auto" w:fill="FFFFFF"/>
        </w:rPr>
        <w:t>esultó igual a 0</w:t>
      </w:r>
      <w:r>
        <w:rPr>
          <w:rFonts w:eastAsiaTheme="minorEastAsia" w:cstheme="minorHAnsi"/>
          <w:bCs/>
          <w:color w:val="222222"/>
          <w:shd w:val="clear" w:color="auto" w:fill="FFFFFF"/>
        </w:rPr>
        <w:t>,0</w:t>
      </w:r>
      <w:r>
        <w:rPr>
          <w:rFonts w:eastAsiaTheme="minorEastAsia" w:cstheme="minorHAnsi"/>
          <w:bCs/>
          <w:color w:val="222222"/>
          <w:shd w:val="clear" w:color="auto" w:fill="FFFFFF"/>
        </w:rPr>
        <w:t>0</w:t>
      </w:r>
      <w:r>
        <w:rPr>
          <w:rFonts w:eastAsiaTheme="minorEastAsia" w:cstheme="minorHAnsi"/>
          <w:bCs/>
          <w:color w:val="222222"/>
          <w:shd w:val="clear" w:color="auto" w:fill="FFFFFF"/>
        </w:rPr>
        <w:t>2</w:t>
      </w:r>
      <w:r>
        <w:rPr>
          <w:rFonts w:eastAsiaTheme="minorEastAsia" w:cstheme="minorHAnsi"/>
          <w:bCs/>
          <w:color w:val="222222"/>
          <w:shd w:val="clear" w:color="auto" w:fill="FFFFFF"/>
        </w:rPr>
        <w:t xml:space="preserve"> con una probabilidad asociada a la prueba de hipótesis menor a 0,001, por lo que existe evidencia estadística para rechazar la hipótesis de que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 -1/</w:t>
      </w:r>
      <w:r>
        <w:rPr>
          <w:rFonts w:eastAsiaTheme="minorEastAsia" w:cstheme="minorHAnsi"/>
          <w:bCs/>
          <w:color w:val="222222"/>
          <w:shd w:val="clear" w:color="auto" w:fill="FFFFFF"/>
        </w:rPr>
        <w:t>951856</w:t>
      </w:r>
      <w:r>
        <w:rPr>
          <w:rFonts w:eastAsiaTheme="minorEastAsia" w:cstheme="minorHAnsi"/>
          <w:bCs/>
          <w:color w:val="222222"/>
          <w:shd w:val="clear" w:color="auto" w:fill="FFFFFF"/>
        </w:rPr>
        <w:t xml:space="preserve">-1, donde 951856 es el número de </w:t>
      </w:r>
      <w:r>
        <w:rPr>
          <w:rFonts w:eastAsiaTheme="minorEastAsia" w:cstheme="minorHAnsi"/>
          <w:bCs/>
          <w:color w:val="222222"/>
          <w:shd w:val="clear" w:color="auto" w:fill="FFFFFF"/>
        </w:rPr>
        <w:t>habitantes</w:t>
      </w:r>
      <w:r>
        <w:rPr>
          <w:rFonts w:eastAsiaTheme="minorEastAsia" w:cstheme="minorHAnsi"/>
          <w:bCs/>
          <w:color w:val="222222"/>
          <w:shd w:val="clear" w:color="auto" w:fill="FFFFFF"/>
        </w:rPr>
        <w:t xml:space="preserve"> en la ciudad de Rosario</w:t>
      </w:r>
    </w:p>
    <w:p w:rsidR="00333D7B" w:rsidRPr="005A19B7" w:rsidRDefault="00333D7B" w:rsidP="00333D7B">
      <w:pPr>
        <w:tabs>
          <w:tab w:val="right" w:pos="7086"/>
        </w:tabs>
        <w:spacing w:after="494" w:line="360" w:lineRule="auto"/>
        <w:ind w:right="1418"/>
        <w:jc w:val="both"/>
        <w:rPr>
          <w:rFonts w:eastAsiaTheme="minorEastAsia" w:cstheme="minorHAnsi"/>
          <w:b/>
          <w:bCs/>
          <w:color w:val="222222"/>
          <w:u w:val="single"/>
          <w:shd w:val="clear" w:color="auto" w:fill="FFFFFF"/>
        </w:rPr>
      </w:pPr>
      <w:r w:rsidRPr="005A19B7">
        <w:rPr>
          <w:rFonts w:eastAsiaTheme="minorEastAsia" w:cstheme="minorHAnsi"/>
          <w:b/>
          <w:bCs/>
          <w:color w:val="222222"/>
          <w:u w:val="single"/>
          <w:shd w:val="clear" w:color="auto" w:fill="FFFFFF"/>
        </w:rPr>
        <w:t>Indice empírico</w:t>
      </w:r>
      <w:r>
        <w:rPr>
          <w:rFonts w:eastAsiaTheme="minorEastAsia" w:cstheme="minorHAnsi"/>
          <w:b/>
          <w:bCs/>
          <w:color w:val="222222"/>
          <w:u w:val="single"/>
          <w:shd w:val="clear" w:color="auto" w:fill="FFFFFF"/>
        </w:rPr>
        <w:t xml:space="preserve"> de Bayes</w:t>
      </w:r>
      <w:r w:rsidRPr="005A19B7">
        <w:rPr>
          <w:rFonts w:eastAsiaTheme="minorEastAsia" w:cstheme="minorHAnsi"/>
          <w:b/>
          <w:bCs/>
          <w:color w:val="222222"/>
          <w:u w:val="single"/>
          <w:shd w:val="clear" w:color="auto" w:fill="FFFFFF"/>
        </w:rPr>
        <w:t xml:space="preserve"> (EBI)</w:t>
      </w:r>
    </w:p>
    <w:p w:rsidR="00333D7B" w:rsidRPr="005A19B7" w:rsidRDefault="00333D7B"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También</w:t>
      </w:r>
      <w:r>
        <w:rPr>
          <w:rFonts w:eastAsiaTheme="minorEastAsia" w:cstheme="minorHAnsi"/>
          <w:bCs/>
          <w:color w:val="222222"/>
          <w:shd w:val="clear" w:color="auto" w:fill="FFFFFF"/>
        </w:rPr>
        <w:t>, se calculó el EBI</w:t>
      </w:r>
      <w:r>
        <w:rPr>
          <w:rFonts w:eastAsiaTheme="minorEastAsia" w:cstheme="minorHAnsi"/>
          <w:bCs/>
          <w:color w:val="222222"/>
          <w:shd w:val="clear" w:color="auto" w:fill="FFFFFF"/>
        </w:rPr>
        <w:t>, el valor hallado</w:t>
      </w:r>
      <w:r>
        <w:rPr>
          <w:rFonts w:eastAsiaTheme="minorEastAsia" w:cstheme="minorHAnsi"/>
          <w:bCs/>
          <w:color w:val="222222"/>
          <w:shd w:val="clear" w:color="auto" w:fill="FFFFFF"/>
        </w:rPr>
        <w:t xml:space="preserve"> para este índice fue</w:t>
      </w:r>
      <w:r>
        <w:rPr>
          <w:rFonts w:eastAsiaTheme="minorEastAsia" w:cstheme="minorHAnsi"/>
          <w:bCs/>
          <w:color w:val="222222"/>
          <w:shd w:val="clear" w:color="auto" w:fill="FFFFFF"/>
        </w:rPr>
        <w:t xml:space="preserve"> 0,217</w:t>
      </w:r>
      <w:r>
        <w:rPr>
          <w:rFonts w:eastAsiaTheme="minorEastAsia" w:cstheme="minorHAnsi"/>
          <w:bCs/>
          <w:color w:val="222222"/>
          <w:shd w:val="clear" w:color="auto" w:fill="FFFFFF"/>
        </w:rPr>
        <w:t xml:space="preserve"> proporcionando valores estadísticamente significativos que permiten rechazar que el EBI se igual a -1/1072 (H</w:t>
      </w:r>
      <w:r>
        <w:rPr>
          <w:rFonts w:eastAsiaTheme="minorEastAsia" w:cstheme="minorHAnsi"/>
          <w:bCs/>
          <w:color w:val="222222"/>
          <w:shd w:val="clear" w:color="auto" w:fill="FFFFFF"/>
          <w:vertAlign w:val="subscript"/>
        </w:rPr>
        <w:t>0</w:t>
      </w:r>
      <w:r>
        <w:rPr>
          <w:rFonts w:eastAsiaTheme="minorEastAsia" w:cstheme="minorHAnsi"/>
          <w:bCs/>
          <w:color w:val="222222"/>
          <w:shd w:val="clear" w:color="auto" w:fill="FFFFFF"/>
        </w:rPr>
        <w:t xml:space="preserve">) y, por lo tanto, </w:t>
      </w:r>
      <w:r>
        <w:rPr>
          <w:rFonts w:eastAsiaTheme="minorEastAsia" w:cstheme="minorHAnsi"/>
          <w:bCs/>
          <w:color w:val="222222"/>
          <w:shd w:val="clear" w:color="auto" w:fill="FFFFFF"/>
        </w:rPr>
        <w:t xml:space="preserve">afirmar que </w:t>
      </w:r>
      <w:r>
        <w:rPr>
          <w:rFonts w:eastAsiaTheme="minorEastAsia" w:cstheme="minorHAnsi"/>
          <w:bCs/>
          <w:color w:val="222222"/>
          <w:shd w:val="clear" w:color="auto" w:fill="FFFFFF"/>
        </w:rPr>
        <w:t xml:space="preserve">existe autocorrelación espacial.  </w:t>
      </w:r>
    </w:p>
    <w:p w:rsidR="00333D7B" w:rsidRDefault="00333D7B"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Pr>
          <w:rFonts w:eastAsiaTheme="minorEastAsia" w:cstheme="minorHAnsi"/>
          <w:b/>
          <w:bCs/>
          <w:color w:val="222222"/>
          <w:u w:val="single"/>
          <w:shd w:val="clear" w:color="auto" w:fill="FFFFFF"/>
        </w:rPr>
        <w:t>2</w:t>
      </w:r>
      <w:r>
        <w:rPr>
          <w:rFonts w:eastAsiaTheme="minorEastAsia" w:cstheme="minorHAnsi"/>
          <w:b/>
          <w:bCs/>
          <w:color w:val="222222"/>
          <w:u w:val="single"/>
          <w:shd w:val="clear" w:color="auto" w:fill="FFFFFF"/>
        </w:rPr>
        <w:t>.4</w:t>
      </w:r>
      <w:r>
        <w:rPr>
          <w:rFonts w:eastAsiaTheme="minorEastAsia" w:cstheme="minorHAnsi"/>
          <w:bCs/>
          <w:color w:val="222222"/>
          <w:shd w:val="clear" w:color="auto" w:fill="FFFFFF"/>
        </w:rPr>
        <w:t>: Gráfico de dispersión del EBI para la proporción de hogares con NBI</w:t>
      </w:r>
    </w:p>
    <w:p w:rsidR="00333D7B" w:rsidRDefault="00333D7B"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er_ebi.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333D7B" w:rsidRDefault="00333D7B"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Al observar</w:t>
      </w:r>
      <w:r>
        <w:rPr>
          <w:rFonts w:eastAsiaTheme="minorEastAsia" w:cstheme="minorHAnsi"/>
          <w:bCs/>
          <w:color w:val="222222"/>
          <w:shd w:val="clear" w:color="auto" w:fill="FFFFFF"/>
        </w:rPr>
        <w:t xml:space="preserve"> la figura 4.2</w:t>
      </w:r>
      <w:r>
        <w:rPr>
          <w:rFonts w:eastAsiaTheme="minorEastAsia" w:cstheme="minorHAnsi"/>
          <w:bCs/>
          <w:color w:val="222222"/>
          <w:shd w:val="clear" w:color="auto" w:fill="FFFFFF"/>
        </w:rPr>
        <w:t>.4</w:t>
      </w:r>
      <w:r>
        <w:rPr>
          <w:rFonts w:eastAsiaTheme="minorEastAsia" w:cstheme="minorHAnsi"/>
          <w:bCs/>
          <w:color w:val="222222"/>
          <w:shd w:val="clear" w:color="auto" w:fill="FFFFFF"/>
        </w:rPr>
        <w:t xml:space="preserve"> se evidencia la existencia de autocorrelación espacial positiva mediante el uso del índice empírico de Bayes, </w:t>
      </w:r>
      <w:r>
        <w:rPr>
          <w:rFonts w:eastAsiaTheme="minorEastAsia" w:cstheme="minorHAnsi"/>
          <w:bCs/>
          <w:color w:val="222222"/>
          <w:shd w:val="clear" w:color="auto" w:fill="FFFFFF"/>
        </w:rPr>
        <w:t>ya que los puntos no se encuentran al azar</w:t>
      </w:r>
      <w:r>
        <w:rPr>
          <w:rFonts w:eastAsiaTheme="minorEastAsia" w:cstheme="minorHAnsi"/>
          <w:bCs/>
          <w:color w:val="222222"/>
          <w:shd w:val="clear" w:color="auto" w:fill="FFFFFF"/>
        </w:rPr>
        <w:t>.</w:t>
      </w:r>
    </w:p>
    <w:p w:rsidR="00045F56" w:rsidRDefault="00333D7B" w:rsidP="00E04F38">
      <w:pPr>
        <w:tabs>
          <w:tab w:val="right" w:pos="7086"/>
        </w:tabs>
        <w:spacing w:after="494" w:line="360" w:lineRule="auto"/>
        <w:ind w:right="1418"/>
        <w:jc w:val="both"/>
        <w:rPr>
          <w:rFonts w:eastAsiaTheme="minorEastAsia" w:cstheme="minorHAnsi"/>
          <w:b/>
          <w:bCs/>
          <w:color w:val="222222"/>
          <w:u w:val="single"/>
          <w:shd w:val="clear" w:color="auto" w:fill="FFFFFF"/>
        </w:rPr>
      </w:pPr>
      <w:r>
        <w:rPr>
          <w:rFonts w:eastAsiaTheme="minorEastAsia" w:cstheme="minorHAnsi"/>
          <w:bCs/>
          <w:color w:val="222222"/>
          <w:shd w:val="clear" w:color="auto" w:fill="FFFFFF"/>
        </w:rPr>
        <w:t>La tabla 4.</w:t>
      </w:r>
      <w:r>
        <w:rPr>
          <w:rFonts w:eastAsiaTheme="minorEastAsia" w:cstheme="minorHAnsi"/>
          <w:bCs/>
          <w:color w:val="222222"/>
          <w:shd w:val="clear" w:color="auto" w:fill="FFFFFF"/>
        </w:rPr>
        <w:t>2</w:t>
      </w:r>
      <w:r>
        <w:rPr>
          <w:rFonts w:eastAsiaTheme="minorEastAsia" w:cstheme="minorHAnsi"/>
          <w:bCs/>
          <w:color w:val="222222"/>
          <w:shd w:val="clear" w:color="auto" w:fill="FFFFFF"/>
        </w:rPr>
        <w:t>.2 contiene los valores de los índices junto con su correspondiente probabilidad asociada.</w:t>
      </w:r>
    </w:p>
    <w:p w:rsidR="00E04F38" w:rsidRDefault="00E04F38"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lastRenderedPageBreak/>
        <w:t xml:space="preserve">Tabla </w:t>
      </w:r>
      <w:r w:rsidR="00045F56">
        <w:rPr>
          <w:rFonts w:eastAsiaTheme="minorEastAsia" w:cstheme="minorHAnsi"/>
          <w:b/>
          <w:bCs/>
          <w:color w:val="222222"/>
          <w:u w:val="single"/>
          <w:shd w:val="clear" w:color="auto" w:fill="FFFFFF"/>
        </w:rPr>
        <w:t>4</w:t>
      </w:r>
      <w:r>
        <w:rPr>
          <w:rFonts w:eastAsiaTheme="minorEastAsia" w:cstheme="minorHAnsi"/>
          <w:b/>
          <w:bCs/>
          <w:color w:val="222222"/>
          <w:u w:val="single"/>
          <w:shd w:val="clear" w:color="auto" w:fill="FFFFFF"/>
        </w:rPr>
        <w:t>.</w:t>
      </w:r>
      <w:r w:rsidR="00045F56">
        <w:rPr>
          <w:rFonts w:eastAsiaTheme="minorEastAsia" w:cstheme="minorHAnsi"/>
          <w:b/>
          <w:bCs/>
          <w:color w:val="222222"/>
          <w:u w:val="single"/>
          <w:shd w:val="clear" w:color="auto" w:fill="FFFFFF"/>
        </w:rPr>
        <w:t>2.</w:t>
      </w:r>
      <w:r>
        <w:rPr>
          <w:rFonts w:eastAsiaTheme="minorEastAsia" w:cstheme="minorHAnsi"/>
          <w:b/>
          <w:bCs/>
          <w:color w:val="222222"/>
          <w:u w:val="single"/>
          <w:shd w:val="clear" w:color="auto" w:fill="FFFFFF"/>
        </w:rPr>
        <w:t>2</w:t>
      </w:r>
      <w:r>
        <w:rPr>
          <w:rFonts w:eastAsiaTheme="minorEastAsia" w:cstheme="minorHAnsi"/>
          <w:bCs/>
          <w:color w:val="222222"/>
          <w:shd w:val="clear" w:color="auto" w:fill="FFFFFF"/>
        </w:rPr>
        <w:t>: índices de autocorrelación espacial calculados para la proporción de heridos de arma de fuego.</w:t>
      </w:r>
    </w:p>
    <w:tbl>
      <w:tblPr>
        <w:tblStyle w:val="Tablaconcuadrcula"/>
        <w:tblW w:w="0" w:type="auto"/>
        <w:tblLook w:val="04A0" w:firstRow="1" w:lastRow="0" w:firstColumn="1" w:lastColumn="0" w:noHBand="0" w:noVBand="1"/>
      </w:tblPr>
      <w:tblGrid>
        <w:gridCol w:w="2734"/>
        <w:gridCol w:w="2615"/>
        <w:gridCol w:w="3168"/>
      </w:tblGrid>
      <w:tr w:rsidR="00E04F38" w:rsidTr="00F365DE">
        <w:tc>
          <w:tcPr>
            <w:tcW w:w="2734" w:type="dxa"/>
          </w:tcPr>
          <w:p w:rsidR="00E04F38" w:rsidRPr="009721D6" w:rsidRDefault="00E04F38" w:rsidP="00F365DE">
            <w:pPr>
              <w:tabs>
                <w:tab w:val="right" w:pos="7086"/>
              </w:tabs>
              <w:spacing w:after="494" w:line="360" w:lineRule="auto"/>
              <w:ind w:right="1418"/>
              <w:jc w:val="both"/>
              <w:rPr>
                <w:rFonts w:eastAsiaTheme="minorEastAsia" w:cstheme="minorHAnsi"/>
                <w:b/>
                <w:bCs/>
                <w:color w:val="222222"/>
                <w:shd w:val="clear" w:color="auto" w:fill="FFFFFF"/>
              </w:rPr>
            </w:pPr>
            <w:r w:rsidRPr="009721D6">
              <w:rPr>
                <w:rFonts w:eastAsiaTheme="minorEastAsia" w:cstheme="minorHAnsi"/>
                <w:b/>
                <w:bCs/>
                <w:color w:val="222222"/>
                <w:shd w:val="clear" w:color="auto" w:fill="FFFFFF"/>
              </w:rPr>
              <w:t>Índice</w:t>
            </w:r>
          </w:p>
        </w:tc>
        <w:tc>
          <w:tcPr>
            <w:tcW w:w="2592" w:type="dxa"/>
          </w:tcPr>
          <w:p w:rsidR="00E04F38" w:rsidRPr="009721D6" w:rsidRDefault="00E04F38" w:rsidP="00F365DE">
            <w:pPr>
              <w:tabs>
                <w:tab w:val="right" w:pos="7086"/>
              </w:tabs>
              <w:spacing w:after="494" w:line="360" w:lineRule="auto"/>
              <w:ind w:right="1418"/>
              <w:jc w:val="both"/>
              <w:rPr>
                <w:rFonts w:eastAsiaTheme="minorEastAsia" w:cstheme="minorHAnsi"/>
                <w:b/>
                <w:bCs/>
                <w:color w:val="222222"/>
                <w:shd w:val="clear" w:color="auto" w:fill="FFFFFF"/>
              </w:rPr>
            </w:pPr>
            <w:r w:rsidRPr="009721D6">
              <w:rPr>
                <w:rFonts w:eastAsiaTheme="minorEastAsia" w:cstheme="minorHAnsi"/>
                <w:b/>
                <w:bCs/>
                <w:color w:val="222222"/>
                <w:shd w:val="clear" w:color="auto" w:fill="FFFFFF"/>
              </w:rPr>
              <w:t>Estadístico</w:t>
            </w:r>
          </w:p>
        </w:tc>
        <w:tc>
          <w:tcPr>
            <w:tcW w:w="3168"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sidRPr="009721D6">
              <w:rPr>
                <w:rFonts w:eastAsiaTheme="minorEastAsia" w:cstheme="minorHAnsi"/>
                <w:b/>
                <w:bCs/>
                <w:color w:val="222222"/>
                <w:shd w:val="clear" w:color="auto" w:fill="FFFFFF"/>
              </w:rPr>
              <w:t>P-Valor</w:t>
            </w:r>
          </w:p>
        </w:tc>
      </w:tr>
      <w:tr w:rsidR="00E04F38" w:rsidTr="00F365DE">
        <w:tc>
          <w:tcPr>
            <w:tcW w:w="2734"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Moran (I) </w:t>
            </w:r>
          </w:p>
        </w:tc>
        <w:tc>
          <w:tcPr>
            <w:tcW w:w="2592" w:type="dxa"/>
          </w:tcPr>
          <w:p w:rsidR="00E04F38" w:rsidRDefault="00E04F38"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333D7B">
              <w:rPr>
                <w:rFonts w:eastAsiaTheme="minorEastAsia" w:cstheme="minorHAnsi"/>
                <w:bCs/>
                <w:color w:val="222222"/>
                <w:shd w:val="clear" w:color="auto" w:fill="FFFFFF"/>
              </w:rPr>
              <w:t>188</w:t>
            </w:r>
          </w:p>
        </w:tc>
        <w:tc>
          <w:tcPr>
            <w:tcW w:w="3168"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r w:rsidR="00E04F38" w:rsidTr="00F365DE">
        <w:tc>
          <w:tcPr>
            <w:tcW w:w="2734"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Oden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cstheme="minorHAnsi"/>
              </w:rPr>
              <w:t>)</w:t>
            </w:r>
          </w:p>
        </w:tc>
        <w:tc>
          <w:tcPr>
            <w:tcW w:w="2592" w:type="dxa"/>
          </w:tcPr>
          <w:p w:rsidR="00E04F38" w:rsidRDefault="00333D7B"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0,002</w:t>
            </w:r>
          </w:p>
        </w:tc>
        <w:tc>
          <w:tcPr>
            <w:tcW w:w="3168"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&lt;0,001</w:t>
            </w:r>
          </w:p>
        </w:tc>
      </w:tr>
      <w:tr w:rsidR="00E04F38" w:rsidTr="00F365DE">
        <w:tc>
          <w:tcPr>
            <w:tcW w:w="2734"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592" w:type="dxa"/>
          </w:tcPr>
          <w:p w:rsidR="00E04F38" w:rsidRDefault="00E04F38"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333D7B">
              <w:rPr>
                <w:rFonts w:eastAsiaTheme="minorEastAsia" w:cstheme="minorHAnsi"/>
                <w:bCs/>
                <w:color w:val="222222"/>
                <w:shd w:val="clear" w:color="auto" w:fill="FFFFFF"/>
              </w:rPr>
              <w:t>217</w:t>
            </w:r>
          </w:p>
        </w:tc>
        <w:tc>
          <w:tcPr>
            <w:tcW w:w="3168"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bl>
    <w:p w:rsidR="00E04F38" w:rsidRDefault="00E04F38" w:rsidP="00E04F38">
      <w:pPr>
        <w:tabs>
          <w:tab w:val="right" w:pos="7086"/>
        </w:tabs>
        <w:spacing w:after="494" w:line="360" w:lineRule="auto"/>
        <w:ind w:right="1418"/>
        <w:jc w:val="both"/>
        <w:rPr>
          <w:rFonts w:eastAsiaTheme="minorEastAsia" w:cstheme="minorHAnsi"/>
          <w:bCs/>
          <w:color w:val="222222"/>
          <w:shd w:val="clear" w:color="auto" w:fill="FFFFFF"/>
        </w:rPr>
      </w:pPr>
    </w:p>
    <w:p w:rsidR="00F365DE" w:rsidRDefault="00E04F38" w:rsidP="00E04F38">
      <w:r>
        <w:rPr>
          <w:rFonts w:eastAsiaTheme="minorEastAsia" w:cstheme="minorHAnsi"/>
          <w:bCs/>
          <w:color w:val="222222"/>
          <w:shd w:val="clear" w:color="auto" w:fill="FFFFFF"/>
        </w:rPr>
        <w:t>En términos generales, los resultados de los tres índices muestran una tendencia general similar a la aplicación en hogares con NBI.</w:t>
      </w:r>
    </w:p>
    <w:sectPr w:rsidR="00F365DE" w:rsidSect="003150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7B17"/>
    <w:multiLevelType w:val="multilevel"/>
    <w:tmpl w:val="5588D0F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912595F"/>
    <w:multiLevelType w:val="hybridMultilevel"/>
    <w:tmpl w:val="C648528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607593D"/>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757B44"/>
    <w:multiLevelType w:val="hybridMultilevel"/>
    <w:tmpl w:val="70F0451C"/>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08"/>
  <w:hyphenationZone w:val="425"/>
  <w:characterSpacingControl w:val="doNotCompress"/>
  <w:compat>
    <w:compatSetting w:name="compatibilityMode" w:uri="http://schemas.microsoft.com/office/word" w:val="12"/>
  </w:compat>
  <w:rsids>
    <w:rsidRoot w:val="00E04F38"/>
    <w:rsid w:val="00001788"/>
    <w:rsid w:val="00045F56"/>
    <w:rsid w:val="000E0B43"/>
    <w:rsid w:val="0014463D"/>
    <w:rsid w:val="001748D4"/>
    <w:rsid w:val="00176F27"/>
    <w:rsid w:val="00187E2F"/>
    <w:rsid w:val="001C4F12"/>
    <w:rsid w:val="001D29B4"/>
    <w:rsid w:val="002C20A5"/>
    <w:rsid w:val="002E0D78"/>
    <w:rsid w:val="003150E7"/>
    <w:rsid w:val="003159C5"/>
    <w:rsid w:val="00333D7B"/>
    <w:rsid w:val="003B466B"/>
    <w:rsid w:val="003C6633"/>
    <w:rsid w:val="003F1E8D"/>
    <w:rsid w:val="0044188E"/>
    <w:rsid w:val="004B04D9"/>
    <w:rsid w:val="005228B0"/>
    <w:rsid w:val="00537362"/>
    <w:rsid w:val="00563727"/>
    <w:rsid w:val="00573275"/>
    <w:rsid w:val="005741A5"/>
    <w:rsid w:val="005744D9"/>
    <w:rsid w:val="005A19B7"/>
    <w:rsid w:val="005A6318"/>
    <w:rsid w:val="005C482B"/>
    <w:rsid w:val="0061011A"/>
    <w:rsid w:val="006A3C4D"/>
    <w:rsid w:val="006D47BD"/>
    <w:rsid w:val="006E0B97"/>
    <w:rsid w:val="006F0092"/>
    <w:rsid w:val="00804663"/>
    <w:rsid w:val="0080590B"/>
    <w:rsid w:val="008111A8"/>
    <w:rsid w:val="00811652"/>
    <w:rsid w:val="00883770"/>
    <w:rsid w:val="00894154"/>
    <w:rsid w:val="008B4DB8"/>
    <w:rsid w:val="009211D6"/>
    <w:rsid w:val="00983959"/>
    <w:rsid w:val="00995E5F"/>
    <w:rsid w:val="009A5E7C"/>
    <w:rsid w:val="009C6A76"/>
    <w:rsid w:val="009D360B"/>
    <w:rsid w:val="009D4603"/>
    <w:rsid w:val="00A052A8"/>
    <w:rsid w:val="00A236F8"/>
    <w:rsid w:val="00A26E94"/>
    <w:rsid w:val="00A27C8A"/>
    <w:rsid w:val="00A65E0F"/>
    <w:rsid w:val="00A84A59"/>
    <w:rsid w:val="00A90A7C"/>
    <w:rsid w:val="00AA2F3B"/>
    <w:rsid w:val="00AB6AE8"/>
    <w:rsid w:val="00AB7518"/>
    <w:rsid w:val="00AC0636"/>
    <w:rsid w:val="00B26F83"/>
    <w:rsid w:val="00B56D06"/>
    <w:rsid w:val="00B62344"/>
    <w:rsid w:val="00B824A3"/>
    <w:rsid w:val="00C339E7"/>
    <w:rsid w:val="00C60311"/>
    <w:rsid w:val="00C6764B"/>
    <w:rsid w:val="00C826C1"/>
    <w:rsid w:val="00C844B2"/>
    <w:rsid w:val="00D10C96"/>
    <w:rsid w:val="00D1717E"/>
    <w:rsid w:val="00D24D72"/>
    <w:rsid w:val="00DB0C23"/>
    <w:rsid w:val="00DE5DD1"/>
    <w:rsid w:val="00DF5A5C"/>
    <w:rsid w:val="00E04F38"/>
    <w:rsid w:val="00E1675E"/>
    <w:rsid w:val="00E43945"/>
    <w:rsid w:val="00E94087"/>
    <w:rsid w:val="00EA3190"/>
    <w:rsid w:val="00EA6B22"/>
    <w:rsid w:val="00EE3906"/>
    <w:rsid w:val="00EE5A18"/>
    <w:rsid w:val="00EE7BBB"/>
    <w:rsid w:val="00EF284A"/>
    <w:rsid w:val="00F011D8"/>
    <w:rsid w:val="00F069A0"/>
    <w:rsid w:val="00F075BD"/>
    <w:rsid w:val="00F365DE"/>
    <w:rsid w:val="00F55681"/>
    <w:rsid w:val="00F87936"/>
    <w:rsid w:val="00FB31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39E5"/>
  <w15:docId w15:val="{4499DBD0-B340-43D0-80E9-4C030630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F38"/>
    <w:pPr>
      <w:ind w:left="720"/>
      <w:contextualSpacing/>
    </w:pPr>
  </w:style>
  <w:style w:type="table" w:styleId="Tablaconcuadrcula">
    <w:name w:val="Table Grid"/>
    <w:basedOn w:val="Tablanormal"/>
    <w:uiPriority w:val="39"/>
    <w:rsid w:val="00E04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A6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B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4B17D0-B811-4E14-AD66-A488A7B2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7925</TotalTime>
  <Pages>15</Pages>
  <Words>2396</Words>
  <Characters>13181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FERRARO Sebastián Mario</dc:creator>
  <cp:lastModifiedBy>FERRARO Sebastián Mario</cp:lastModifiedBy>
  <cp:revision>14</cp:revision>
  <dcterms:created xsi:type="dcterms:W3CDTF">2020-09-13T22:37:00Z</dcterms:created>
  <dcterms:modified xsi:type="dcterms:W3CDTF">2020-10-04T21:12:00Z</dcterms:modified>
</cp:coreProperties>
</file>